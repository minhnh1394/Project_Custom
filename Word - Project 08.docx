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CFA4C60" w14:textId="07437FA2" w:rsidR="00FA0DBF" w:rsidRDefault="00ED2740" w:rsidP="00600B22">
      <w:pPr>
        <w:pStyle w:val="Title"/>
        <w:jc w:val="center"/>
      </w:pPr>
      <w:del w:id="0" w:author="phan anh" w:date="2023-12-01T18:57:00Z">
        <w:r w:rsidRPr="00600B22" w:rsidDel="00384F0A">
          <w:delText xml:space="preserve">HOCICT – </w:delText>
        </w:r>
      </w:del>
      <w:del w:id="1" w:author="phan anh" w:date="2023-12-03T21:22:00Z">
        <w:r w:rsidRPr="00600B22" w:rsidDel="001B1D5B">
          <w:delText>Information and Communication Technologies</w:delText>
        </w:r>
      </w:del>
      <w:ins w:id="2" w:author="phan anh" w:date="2023-12-03T21:22:00Z">
        <w:r w:rsidR="001B1D5B">
          <w:t>Project 8:</w:t>
        </w:r>
      </w:ins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4"/>
          <w:szCs w:val="22"/>
          <w:lang w:eastAsia="en-US"/>
        </w:rPr>
        <w:id w:val="196750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CC39B6" w14:textId="1AA5E8F5" w:rsidR="00550055" w:rsidRDefault="00550055">
          <w:pPr>
            <w:pStyle w:val="TOCHeading"/>
          </w:pPr>
          <w:r>
            <w:t>Contents</w:t>
          </w:r>
        </w:p>
        <w:p w14:paraId="651F5861" w14:textId="42D41AD3" w:rsidR="00550055" w:rsidRDefault="0055005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9424" w:history="1">
            <w:r w:rsidRPr="00B5498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7B25" w14:textId="61096430" w:rsidR="00550055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129269425" w:history="1">
            <w:r w:rsidR="00550055" w:rsidRPr="00B5498A">
              <w:rPr>
                <w:rStyle w:val="Hyperlink"/>
                <w:noProof/>
              </w:rPr>
              <w:t>LIST OF TOPICS</w:t>
            </w:r>
            <w:r w:rsidR="00550055">
              <w:rPr>
                <w:noProof/>
                <w:webHidden/>
              </w:rPr>
              <w:tab/>
            </w:r>
            <w:r w:rsidR="00550055">
              <w:rPr>
                <w:noProof/>
                <w:webHidden/>
              </w:rPr>
              <w:fldChar w:fldCharType="begin"/>
            </w:r>
            <w:r w:rsidR="00550055">
              <w:rPr>
                <w:noProof/>
                <w:webHidden/>
              </w:rPr>
              <w:instrText xml:space="preserve"> PAGEREF _Toc129269425 \h </w:instrText>
            </w:r>
            <w:r w:rsidR="00550055">
              <w:rPr>
                <w:noProof/>
                <w:webHidden/>
              </w:rPr>
            </w:r>
            <w:r w:rsidR="00550055">
              <w:rPr>
                <w:noProof/>
                <w:webHidden/>
              </w:rPr>
              <w:fldChar w:fldCharType="separate"/>
            </w:r>
            <w:r w:rsidR="00550055">
              <w:rPr>
                <w:noProof/>
                <w:webHidden/>
              </w:rPr>
              <w:t>2</w:t>
            </w:r>
            <w:r w:rsidR="00550055">
              <w:rPr>
                <w:noProof/>
                <w:webHidden/>
              </w:rPr>
              <w:fldChar w:fldCharType="end"/>
            </w:r>
          </w:hyperlink>
        </w:p>
        <w:p w14:paraId="3B172896" w14:textId="118BBF8B" w:rsidR="00550055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129269426" w:history="1">
            <w:r w:rsidR="00550055" w:rsidRPr="00B5498A">
              <w:rPr>
                <w:rStyle w:val="Hyperlink"/>
                <w:noProof/>
              </w:rPr>
              <w:t>MOS INTRODUCE</w:t>
            </w:r>
            <w:r w:rsidR="00550055">
              <w:rPr>
                <w:noProof/>
                <w:webHidden/>
              </w:rPr>
              <w:tab/>
            </w:r>
            <w:r w:rsidR="00550055">
              <w:rPr>
                <w:noProof/>
                <w:webHidden/>
              </w:rPr>
              <w:fldChar w:fldCharType="begin"/>
            </w:r>
            <w:r w:rsidR="00550055">
              <w:rPr>
                <w:noProof/>
                <w:webHidden/>
              </w:rPr>
              <w:instrText xml:space="preserve"> PAGEREF _Toc129269426 \h </w:instrText>
            </w:r>
            <w:r w:rsidR="00550055">
              <w:rPr>
                <w:noProof/>
                <w:webHidden/>
              </w:rPr>
            </w:r>
            <w:r w:rsidR="00550055">
              <w:rPr>
                <w:noProof/>
                <w:webHidden/>
              </w:rPr>
              <w:fldChar w:fldCharType="separate"/>
            </w:r>
            <w:r w:rsidR="00550055">
              <w:rPr>
                <w:noProof/>
                <w:webHidden/>
              </w:rPr>
              <w:t>2</w:t>
            </w:r>
            <w:r w:rsidR="00550055">
              <w:rPr>
                <w:noProof/>
                <w:webHidden/>
              </w:rPr>
              <w:fldChar w:fldCharType="end"/>
            </w:r>
          </w:hyperlink>
        </w:p>
        <w:p w14:paraId="027CDCEF" w14:textId="550246DF" w:rsidR="00550055" w:rsidRDefault="00000000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129269427" w:history="1">
            <w:r w:rsidR="00550055" w:rsidRPr="00B5498A">
              <w:rPr>
                <w:rStyle w:val="Hyperlink"/>
                <w:noProof/>
              </w:rPr>
              <w:t>MOS Level</w:t>
            </w:r>
            <w:r w:rsidR="00550055">
              <w:rPr>
                <w:noProof/>
                <w:webHidden/>
              </w:rPr>
              <w:tab/>
            </w:r>
            <w:r w:rsidR="00550055">
              <w:rPr>
                <w:noProof/>
                <w:webHidden/>
              </w:rPr>
              <w:fldChar w:fldCharType="begin"/>
            </w:r>
            <w:r w:rsidR="00550055">
              <w:rPr>
                <w:noProof/>
                <w:webHidden/>
              </w:rPr>
              <w:instrText xml:space="preserve"> PAGEREF _Toc129269427 \h </w:instrText>
            </w:r>
            <w:r w:rsidR="00550055">
              <w:rPr>
                <w:noProof/>
                <w:webHidden/>
              </w:rPr>
            </w:r>
            <w:r w:rsidR="00550055">
              <w:rPr>
                <w:noProof/>
                <w:webHidden/>
              </w:rPr>
              <w:fldChar w:fldCharType="separate"/>
            </w:r>
            <w:r w:rsidR="00550055">
              <w:rPr>
                <w:noProof/>
                <w:webHidden/>
              </w:rPr>
              <w:t>2</w:t>
            </w:r>
            <w:r w:rsidR="00550055">
              <w:rPr>
                <w:noProof/>
                <w:webHidden/>
              </w:rPr>
              <w:fldChar w:fldCharType="end"/>
            </w:r>
          </w:hyperlink>
        </w:p>
        <w:p w14:paraId="0B347985" w14:textId="23C8446C" w:rsidR="00550055" w:rsidRDefault="00000000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  <w:sz w:val="22"/>
            </w:rPr>
          </w:pPr>
          <w:hyperlink w:anchor="_Toc129269428" w:history="1">
            <w:r w:rsidR="00550055" w:rsidRPr="00B5498A">
              <w:rPr>
                <w:rStyle w:val="Hyperlink"/>
                <w:noProof/>
              </w:rPr>
              <w:t>MOS Version</w:t>
            </w:r>
            <w:r w:rsidR="00550055">
              <w:rPr>
                <w:noProof/>
                <w:webHidden/>
              </w:rPr>
              <w:tab/>
            </w:r>
            <w:r w:rsidR="00550055">
              <w:rPr>
                <w:noProof/>
                <w:webHidden/>
              </w:rPr>
              <w:fldChar w:fldCharType="begin"/>
            </w:r>
            <w:r w:rsidR="00550055">
              <w:rPr>
                <w:noProof/>
                <w:webHidden/>
              </w:rPr>
              <w:instrText xml:space="preserve"> PAGEREF _Toc129269428 \h </w:instrText>
            </w:r>
            <w:r w:rsidR="00550055">
              <w:rPr>
                <w:noProof/>
                <w:webHidden/>
              </w:rPr>
            </w:r>
            <w:r w:rsidR="00550055">
              <w:rPr>
                <w:noProof/>
                <w:webHidden/>
              </w:rPr>
              <w:fldChar w:fldCharType="separate"/>
            </w:r>
            <w:r w:rsidR="00550055">
              <w:rPr>
                <w:noProof/>
                <w:webHidden/>
              </w:rPr>
              <w:t>2</w:t>
            </w:r>
            <w:r w:rsidR="00550055">
              <w:rPr>
                <w:noProof/>
                <w:webHidden/>
              </w:rPr>
              <w:fldChar w:fldCharType="end"/>
            </w:r>
          </w:hyperlink>
        </w:p>
        <w:p w14:paraId="7FCEE8BC" w14:textId="77269BBD" w:rsidR="00550055" w:rsidRDefault="00550055">
          <w:r>
            <w:rPr>
              <w:b/>
              <w:bCs/>
              <w:noProof/>
            </w:rPr>
            <w:fldChar w:fldCharType="end"/>
          </w:r>
        </w:p>
      </w:sdtContent>
    </w:sdt>
    <w:p w14:paraId="21141531" w14:textId="456391D2" w:rsidR="00AB0DBA" w:rsidRDefault="00917E56" w:rsidP="00407505">
      <w:pPr>
        <w:jc w:val="both"/>
      </w:pPr>
      <w:bookmarkStart w:id="3" w:name="_Hlk12624717"/>
      <w:r>
        <w:rPr>
          <w:noProof/>
          <w:sz w:val="54"/>
          <w:szCs w:val="54"/>
        </w:rPr>
        <w:drawing>
          <wp:anchor distT="0" distB="0" distL="114300" distR="114300" simplePos="0" relativeHeight="251668480" behindDoc="0" locked="0" layoutInCell="1" allowOverlap="1" wp14:anchorId="0FFE11F2" wp14:editId="75BF24AD">
            <wp:simplePos x="0" y="0"/>
            <wp:positionH relativeFrom="margin">
              <wp:align>right</wp:align>
            </wp:positionH>
            <wp:positionV relativeFrom="paragraph">
              <wp:posOffset>74114</wp:posOffset>
            </wp:positionV>
            <wp:extent cx="2852420" cy="1604010"/>
            <wp:effectExtent l="0" t="0" r="0" b="0"/>
            <wp:wrapSquare wrapText="bothSides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DBA">
        <w:rPr>
          <w:noProof/>
        </w:rPr>
        <w:t>Welcome to</w:t>
      </w:r>
      <w:r w:rsidR="00FA0DBF" w:rsidRPr="00FA0DBF">
        <w:t xml:space="preserve"> website </w:t>
      </w:r>
      <w:ins w:id="4" w:author="phan anh" w:date="2023-12-01T18:57:00Z">
        <w:r w:rsidR="00384F0A" w:rsidRPr="00384F0A">
          <w:t>https://blogdaytinhoc.com/</w:t>
        </w:r>
      </w:ins>
      <w:del w:id="5" w:author="phan anh" w:date="2023-12-01T18:57:00Z">
        <w:r w:rsidDel="00384F0A">
          <w:fldChar w:fldCharType="begin"/>
        </w:r>
        <w:r w:rsidDel="00384F0A">
          <w:delInstrText>HYPERLINK "http://www.hocict.edu.vn"</w:delInstrText>
        </w:r>
        <w:r w:rsidDel="00384F0A">
          <w:fldChar w:fldCharType="separate"/>
        </w:r>
        <w:r w:rsidR="00E535DE" w:rsidRPr="00131E5E" w:rsidDel="00384F0A">
          <w:rPr>
            <w:rStyle w:val="Hyperlink"/>
          </w:rPr>
          <w:delText>http://www.hocict.edu.vn</w:delText>
        </w:r>
        <w:r w:rsidDel="00384F0A">
          <w:rPr>
            <w:rStyle w:val="Hyperlink"/>
          </w:rPr>
          <w:fldChar w:fldCharType="end"/>
        </w:r>
      </w:del>
      <w:r w:rsidR="00FA0DBF" w:rsidRPr="00FA0DBF">
        <w:t xml:space="preserve">. </w:t>
      </w:r>
      <w:r w:rsidR="00AB0DBA">
        <w:t>This website is used for sharing document, lecture, reference material without using storage device.</w:t>
      </w:r>
    </w:p>
    <w:p w14:paraId="1E9FBC20" w14:textId="56C6B4E4" w:rsidR="00AB0DBA" w:rsidRDefault="00AB0DBA" w:rsidP="00444D83">
      <w:pPr>
        <w:jc w:val="both"/>
      </w:pPr>
      <w:r>
        <w:t xml:space="preserve">Moreover, students can check studying schedule, exam report, grade, etc. The website’ main contain covers lecture slides, curriculum, exercise is constructed by website owner and his colleagues. </w:t>
      </w:r>
    </w:p>
    <w:p w14:paraId="4CB23831" w14:textId="5D224500" w:rsidR="00AB0DBA" w:rsidRDefault="00AB0DBA" w:rsidP="00444D83">
      <w:pPr>
        <w:jc w:val="both"/>
      </w:pPr>
      <w:r>
        <w:t xml:space="preserve">The creators’ purpose is </w:t>
      </w:r>
      <w:r w:rsidR="00584473">
        <w:t>for studying, exchanging and sharing knowledge with positive construction not for profit.</w:t>
      </w:r>
    </w:p>
    <w:p w14:paraId="1C05464D" w14:textId="50CEC58D" w:rsidR="00CA3A4C" w:rsidRPr="00E930B8" w:rsidRDefault="009D3FA1" w:rsidP="00E930B8">
      <w:pPr>
        <w:pStyle w:val="Heading1"/>
      </w:pPr>
      <w:bookmarkStart w:id="6" w:name="_Toc129269424"/>
      <w:bookmarkEnd w:id="3"/>
      <w:r>
        <w:t>OVERVIEW</w:t>
      </w:r>
      <w:bookmarkEnd w:id="6"/>
    </w:p>
    <w:p w14:paraId="110CF795" w14:textId="248345E0" w:rsidR="00736DEB" w:rsidRDefault="00736DEB" w:rsidP="00736DEB">
      <w:pPr>
        <w:spacing w:before="240"/>
        <w:jc w:val="both"/>
      </w:pPr>
      <w:bookmarkStart w:id="7" w:name="_Toc510287967"/>
      <w:r>
        <w:t xml:space="preserve">With the vision of sharing our knowledge of Information Technology in general and Informatic in specific, we create website </w:t>
      </w:r>
      <w:del w:id="8" w:author="phan anh" w:date="2023-12-03T21:22:00Z">
        <w:r w:rsidDel="001B1D5B">
          <w:delText>HOCICT-</w:delText>
        </w:r>
      </w:del>
      <w:r>
        <w:t xml:space="preserve">Information Communications and Technologies to collect and rearrange educational materials and our own sources. </w:t>
      </w:r>
    </w:p>
    <w:p w14:paraId="3982C0A8" w14:textId="77777777" w:rsidR="00736DEB" w:rsidRDefault="00736DEB" w:rsidP="00736DEB">
      <w:pPr>
        <w:jc w:val="both"/>
      </w:pPr>
      <w:r>
        <w:t xml:space="preserve">The website </w:t>
      </w:r>
      <w:bookmarkStart w:id="9" w:name="OLE_LINK1"/>
      <w:bookmarkStart w:id="10" w:name="OLE_LINK2"/>
      <w:r>
        <w:t>contains</w:t>
      </w:r>
      <w:bookmarkEnd w:id="9"/>
      <w:bookmarkEnd w:id="10"/>
      <w:r>
        <w:t xml:space="preserve"> many literatures in different categories which have smaller groups so it is more convenience for readers. Besides, there are sections for top read articles, new articles, etc.</w:t>
      </w:r>
    </w:p>
    <w:p w14:paraId="77D81256" w14:textId="3BEA254C" w:rsidR="005126C7" w:rsidRDefault="00E3364C" w:rsidP="00E930B8">
      <w:pPr>
        <w:pStyle w:val="Heading1"/>
      </w:pPr>
      <w:bookmarkStart w:id="11" w:name="_Toc129269425"/>
      <w:bookmarkEnd w:id="7"/>
      <w:r>
        <w:t>LIST OF TOPICS</w:t>
      </w:r>
      <w:bookmarkEnd w:id="11"/>
    </w:p>
    <w:p w14:paraId="6B3D6241" w14:textId="160CAD8D" w:rsidR="00EA4317" w:rsidRDefault="00EA4317" w:rsidP="009C6B79">
      <w:pPr>
        <w:jc w:val="both"/>
        <w:rPr>
          <w:ins w:id="12" w:author="Ly Tran Thai Hoc" w:date="2023-10-02T17:28:00Z"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ins w:id="13" w:author="Ly Tran Thai Hoc" w:date="2023-10-02T17:28:00Z">
        <w:r>
          <w:rPr>
            <w:i/>
            <w:iCs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following table shows the inspection results – update Oct 2023:</w:t>
        </w:r>
      </w:ins>
    </w:p>
    <w:p w14:paraId="2B3FC509" w14:textId="276C3376" w:rsidR="007C4F2B" w:rsidRPr="00066E64" w:rsidRDefault="007C4F2B" w:rsidP="009C6B79">
      <w:pPr>
        <w:jc w:val="both"/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del w:id="14" w:author="Ly Tran Thai Hoc" w:date="2023-10-02T17:28:00Z">
        <w:r w:rsidRPr="00066E64" w:rsidDel="00EA4317">
          <w:rPr>
            <w:i/>
            <w:iCs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delText>The following table shows the results of article statistics by topic published on the website http://www.hocict.edu.vn.</w:delText>
        </w:r>
      </w:del>
    </w:p>
    <w:tbl>
      <w:tblPr>
        <w:tblStyle w:val="GridTable4-Accent3"/>
        <w:tblW w:w="5000" w:type="pct"/>
        <w:tblLook w:val="0480" w:firstRow="0" w:lastRow="0" w:firstColumn="1" w:lastColumn="0" w:noHBand="0" w:noVBand="1"/>
      </w:tblPr>
      <w:tblGrid>
        <w:gridCol w:w="633"/>
        <w:gridCol w:w="3448"/>
        <w:gridCol w:w="1645"/>
        <w:gridCol w:w="1641"/>
        <w:gridCol w:w="1650"/>
      </w:tblGrid>
      <w:tr w:rsidR="00651CF4" w:rsidRPr="00651CF4" w14:paraId="2A9F5037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11728688" w14:textId="77777777" w:rsidR="00651CF4" w:rsidRPr="00F53DC5" w:rsidRDefault="00651CF4" w:rsidP="00D33A70">
            <w:pPr>
              <w:rPr>
                <w:b w:val="0"/>
                <w:color w:val="FF0000"/>
              </w:rPr>
            </w:pPr>
            <w:r w:rsidRPr="00F53DC5">
              <w:rPr>
                <w:color w:val="FF0000"/>
              </w:rPr>
              <w:lastRenderedPageBreak/>
              <w:t>No.</w:t>
            </w:r>
          </w:p>
        </w:tc>
        <w:tc>
          <w:tcPr>
            <w:tcW w:w="1912" w:type="pct"/>
          </w:tcPr>
          <w:p w14:paraId="719FD89C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51CF4">
              <w:rPr>
                <w:b/>
                <w:color w:val="FF0000"/>
              </w:rPr>
              <w:t>Categories</w:t>
            </w:r>
          </w:p>
        </w:tc>
        <w:tc>
          <w:tcPr>
            <w:tcW w:w="912" w:type="pct"/>
          </w:tcPr>
          <w:p w14:paraId="1C45C445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51CF4">
              <w:rPr>
                <w:b/>
                <w:color w:val="FF0000"/>
              </w:rPr>
              <w:t>Quantity</w:t>
            </w:r>
          </w:p>
        </w:tc>
        <w:tc>
          <w:tcPr>
            <w:tcW w:w="910" w:type="pct"/>
          </w:tcPr>
          <w:p w14:paraId="3B875E9D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51CF4">
              <w:rPr>
                <w:b/>
                <w:color w:val="FF0000"/>
              </w:rPr>
              <w:t>Viewed</w:t>
            </w:r>
          </w:p>
        </w:tc>
        <w:tc>
          <w:tcPr>
            <w:tcW w:w="916" w:type="pct"/>
          </w:tcPr>
          <w:p w14:paraId="534574D1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51CF4">
              <w:rPr>
                <w:b/>
                <w:color w:val="FF0000"/>
              </w:rPr>
              <w:t>Responses</w:t>
            </w:r>
          </w:p>
        </w:tc>
      </w:tr>
      <w:tr w:rsidR="00651CF4" w:rsidRPr="00651CF4" w14:paraId="49819350" w14:textId="77777777" w:rsidTr="00F53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3CD52319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57B05D1B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Basic Informatics</w:t>
            </w:r>
          </w:p>
        </w:tc>
        <w:tc>
          <w:tcPr>
            <w:tcW w:w="912" w:type="pct"/>
          </w:tcPr>
          <w:p w14:paraId="23F0CBA6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17</w:t>
            </w:r>
          </w:p>
        </w:tc>
        <w:tc>
          <w:tcPr>
            <w:tcW w:w="910" w:type="pct"/>
          </w:tcPr>
          <w:p w14:paraId="67C155ED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129</w:t>
            </w:r>
          </w:p>
        </w:tc>
        <w:tc>
          <w:tcPr>
            <w:tcW w:w="916" w:type="pct"/>
          </w:tcPr>
          <w:p w14:paraId="7F0A4EE5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92</w:t>
            </w:r>
          </w:p>
        </w:tc>
      </w:tr>
      <w:tr w:rsidR="00651CF4" w:rsidRPr="00651CF4" w14:paraId="13A48AB3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0AFD421A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30DD9159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Fundamental Computer</w:t>
            </w:r>
          </w:p>
        </w:tc>
        <w:tc>
          <w:tcPr>
            <w:tcW w:w="912" w:type="pct"/>
          </w:tcPr>
          <w:p w14:paraId="3F1DDC1F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28</w:t>
            </w:r>
          </w:p>
        </w:tc>
        <w:tc>
          <w:tcPr>
            <w:tcW w:w="910" w:type="pct"/>
          </w:tcPr>
          <w:p w14:paraId="77927477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291</w:t>
            </w:r>
          </w:p>
        </w:tc>
        <w:tc>
          <w:tcPr>
            <w:tcW w:w="916" w:type="pct"/>
          </w:tcPr>
          <w:p w14:paraId="488AE5F4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197</w:t>
            </w:r>
          </w:p>
        </w:tc>
      </w:tr>
      <w:tr w:rsidR="00651CF4" w:rsidRPr="00651CF4" w14:paraId="6DF904A8" w14:textId="77777777" w:rsidTr="00F53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2A69AC53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3304C7F1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Graphic Computer</w:t>
            </w:r>
          </w:p>
        </w:tc>
        <w:tc>
          <w:tcPr>
            <w:tcW w:w="912" w:type="pct"/>
          </w:tcPr>
          <w:p w14:paraId="59772F95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20</w:t>
            </w:r>
          </w:p>
        </w:tc>
        <w:tc>
          <w:tcPr>
            <w:tcW w:w="910" w:type="pct"/>
          </w:tcPr>
          <w:p w14:paraId="4C694876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292</w:t>
            </w:r>
          </w:p>
        </w:tc>
        <w:tc>
          <w:tcPr>
            <w:tcW w:w="916" w:type="pct"/>
          </w:tcPr>
          <w:p w14:paraId="7E0DAED4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201</w:t>
            </w:r>
          </w:p>
        </w:tc>
      </w:tr>
      <w:tr w:rsidR="00651CF4" w:rsidRPr="00651CF4" w14:paraId="3C96BE74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053494CD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4D3D2203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Multimedia</w:t>
            </w:r>
          </w:p>
        </w:tc>
        <w:tc>
          <w:tcPr>
            <w:tcW w:w="912" w:type="pct"/>
          </w:tcPr>
          <w:p w14:paraId="3D4EA701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32</w:t>
            </w:r>
          </w:p>
        </w:tc>
        <w:tc>
          <w:tcPr>
            <w:tcW w:w="910" w:type="pct"/>
          </w:tcPr>
          <w:p w14:paraId="0D69AA02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392</w:t>
            </w:r>
          </w:p>
        </w:tc>
        <w:tc>
          <w:tcPr>
            <w:tcW w:w="916" w:type="pct"/>
          </w:tcPr>
          <w:p w14:paraId="29ABBDA2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231</w:t>
            </w:r>
          </w:p>
        </w:tc>
      </w:tr>
      <w:tr w:rsidR="00651CF4" w:rsidRPr="00651CF4" w14:paraId="548B034E" w14:textId="77777777" w:rsidTr="00F53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7E15305E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0DED8A40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Web Technologies</w:t>
            </w:r>
          </w:p>
        </w:tc>
        <w:tc>
          <w:tcPr>
            <w:tcW w:w="912" w:type="pct"/>
          </w:tcPr>
          <w:p w14:paraId="6CDD75B7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34</w:t>
            </w:r>
          </w:p>
        </w:tc>
        <w:tc>
          <w:tcPr>
            <w:tcW w:w="910" w:type="pct"/>
          </w:tcPr>
          <w:p w14:paraId="06F9DDBA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128</w:t>
            </w:r>
          </w:p>
        </w:tc>
        <w:tc>
          <w:tcPr>
            <w:tcW w:w="916" w:type="pct"/>
          </w:tcPr>
          <w:p w14:paraId="3ABBDFF1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92</w:t>
            </w:r>
          </w:p>
        </w:tc>
      </w:tr>
      <w:tr w:rsidR="00651CF4" w:rsidRPr="00651CF4" w14:paraId="55700E64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740AB09B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59263261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Application Programming</w:t>
            </w:r>
          </w:p>
        </w:tc>
        <w:tc>
          <w:tcPr>
            <w:tcW w:w="912" w:type="pct"/>
          </w:tcPr>
          <w:p w14:paraId="296787AF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32</w:t>
            </w:r>
          </w:p>
        </w:tc>
        <w:tc>
          <w:tcPr>
            <w:tcW w:w="910" w:type="pct"/>
          </w:tcPr>
          <w:p w14:paraId="03CD1341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232</w:t>
            </w:r>
          </w:p>
        </w:tc>
        <w:tc>
          <w:tcPr>
            <w:tcW w:w="916" w:type="pct"/>
          </w:tcPr>
          <w:p w14:paraId="6D684D72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192</w:t>
            </w:r>
          </w:p>
        </w:tc>
      </w:tr>
      <w:tr w:rsidR="00651CF4" w:rsidRPr="00651CF4" w14:paraId="1E7C9537" w14:textId="77777777" w:rsidTr="00F53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46E4F575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58A96F41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Networking</w:t>
            </w:r>
          </w:p>
        </w:tc>
        <w:tc>
          <w:tcPr>
            <w:tcW w:w="912" w:type="pct"/>
          </w:tcPr>
          <w:p w14:paraId="771E0413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29</w:t>
            </w:r>
          </w:p>
        </w:tc>
        <w:tc>
          <w:tcPr>
            <w:tcW w:w="910" w:type="pct"/>
          </w:tcPr>
          <w:p w14:paraId="558F4995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262</w:t>
            </w:r>
          </w:p>
        </w:tc>
        <w:tc>
          <w:tcPr>
            <w:tcW w:w="916" w:type="pct"/>
          </w:tcPr>
          <w:p w14:paraId="7506BC8E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232</w:t>
            </w:r>
          </w:p>
        </w:tc>
      </w:tr>
      <w:tr w:rsidR="00651CF4" w:rsidRPr="00651CF4" w14:paraId="515A5FCB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2C751BC0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23B65424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Windows Mastery</w:t>
            </w:r>
          </w:p>
        </w:tc>
        <w:tc>
          <w:tcPr>
            <w:tcW w:w="912" w:type="pct"/>
          </w:tcPr>
          <w:p w14:paraId="24C6B62E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28</w:t>
            </w:r>
          </w:p>
        </w:tc>
        <w:tc>
          <w:tcPr>
            <w:tcW w:w="910" w:type="pct"/>
          </w:tcPr>
          <w:p w14:paraId="7647D906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382</w:t>
            </w:r>
          </w:p>
        </w:tc>
        <w:tc>
          <w:tcPr>
            <w:tcW w:w="916" w:type="pct"/>
          </w:tcPr>
          <w:p w14:paraId="3D5DC4F9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23</w:t>
            </w:r>
          </w:p>
        </w:tc>
      </w:tr>
      <w:tr w:rsidR="00651CF4" w:rsidRPr="00651CF4" w14:paraId="355F00E8" w14:textId="77777777" w:rsidTr="00F53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1319D8B3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619AF85B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Smart Phone</w:t>
            </w:r>
          </w:p>
        </w:tc>
        <w:tc>
          <w:tcPr>
            <w:tcW w:w="912" w:type="pct"/>
          </w:tcPr>
          <w:p w14:paraId="1136B725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19</w:t>
            </w:r>
          </w:p>
        </w:tc>
        <w:tc>
          <w:tcPr>
            <w:tcW w:w="910" w:type="pct"/>
          </w:tcPr>
          <w:p w14:paraId="7B1CB21F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408</w:t>
            </w:r>
          </w:p>
        </w:tc>
        <w:tc>
          <w:tcPr>
            <w:tcW w:w="916" w:type="pct"/>
          </w:tcPr>
          <w:p w14:paraId="16EA4B7F" w14:textId="77777777" w:rsidR="00651CF4" w:rsidRPr="00651CF4" w:rsidRDefault="00651CF4" w:rsidP="00D3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CF4">
              <w:t>231</w:t>
            </w:r>
          </w:p>
        </w:tc>
      </w:tr>
      <w:tr w:rsidR="00651CF4" w:rsidRPr="00651CF4" w14:paraId="40191EB4" w14:textId="77777777" w:rsidTr="00F53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" w:type="pct"/>
          </w:tcPr>
          <w:p w14:paraId="18B29FD9" w14:textId="77777777" w:rsidR="00651CF4" w:rsidRPr="00651CF4" w:rsidRDefault="00651CF4" w:rsidP="00651CF4">
            <w:pPr>
              <w:pStyle w:val="ListParagraph"/>
              <w:numPr>
                <w:ilvl w:val="0"/>
                <w:numId w:val="18"/>
              </w:numPr>
              <w:ind w:left="360"/>
            </w:pPr>
          </w:p>
        </w:tc>
        <w:tc>
          <w:tcPr>
            <w:tcW w:w="1912" w:type="pct"/>
          </w:tcPr>
          <w:p w14:paraId="17AAF9F6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MOS – IC3</w:t>
            </w:r>
          </w:p>
        </w:tc>
        <w:tc>
          <w:tcPr>
            <w:tcW w:w="912" w:type="pct"/>
          </w:tcPr>
          <w:p w14:paraId="154419B4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15</w:t>
            </w:r>
          </w:p>
        </w:tc>
        <w:tc>
          <w:tcPr>
            <w:tcW w:w="910" w:type="pct"/>
          </w:tcPr>
          <w:p w14:paraId="709ABEDE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123</w:t>
            </w:r>
          </w:p>
        </w:tc>
        <w:tc>
          <w:tcPr>
            <w:tcW w:w="916" w:type="pct"/>
          </w:tcPr>
          <w:p w14:paraId="7B99387D" w14:textId="77777777" w:rsidR="00651CF4" w:rsidRPr="00651CF4" w:rsidRDefault="00651CF4" w:rsidP="00D3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CF4">
              <w:t>111</w:t>
            </w:r>
          </w:p>
        </w:tc>
      </w:tr>
    </w:tbl>
    <w:p w14:paraId="0DB14303" w14:textId="47802FA5" w:rsidR="00430500" w:rsidRPr="0032394E" w:rsidRDefault="00430500" w:rsidP="00430500">
      <w:pPr>
        <w:pStyle w:val="Heading1"/>
      </w:pPr>
      <w:bookmarkStart w:id="15" w:name="_Toc129269426"/>
      <w:r w:rsidRPr="0032394E">
        <w:t>MO</w:t>
      </w:r>
      <w:r>
        <w:t>S</w:t>
      </w:r>
      <w:r w:rsidRPr="0032394E">
        <w:t xml:space="preserve"> INTRODUCE</w:t>
      </w:r>
      <w:bookmarkEnd w:id="15"/>
    </w:p>
    <w:p w14:paraId="2C858EA2" w14:textId="201D4A2B" w:rsidR="00430500" w:rsidRDefault="00550055" w:rsidP="00430500">
      <w:pPr>
        <w:jc w:val="both"/>
      </w:pPr>
      <w:r w:rsidRPr="0032394E">
        <w:rPr>
          <w:noProof/>
        </w:rPr>
        <w:drawing>
          <wp:anchor distT="0" distB="0" distL="114300" distR="114300" simplePos="0" relativeHeight="251667456" behindDoc="0" locked="0" layoutInCell="1" allowOverlap="1" wp14:anchorId="278B9011" wp14:editId="505CD9F9">
            <wp:simplePos x="0" y="0"/>
            <wp:positionH relativeFrom="column">
              <wp:posOffset>-12700</wp:posOffset>
            </wp:positionH>
            <wp:positionV relativeFrom="paragraph">
              <wp:posOffset>68580</wp:posOffset>
            </wp:positionV>
            <wp:extent cx="2438400" cy="1372235"/>
            <wp:effectExtent l="0" t="0" r="0" b="0"/>
            <wp:wrapSquare wrapText="bothSides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500" w:rsidRPr="0032394E">
        <w:t>MOS is an acronym for Microsoft Office Specialist which is the most widely used office computing skills test in the world with over 1 million tests taken annually.</w:t>
      </w:r>
      <w:r w:rsidR="00430500">
        <w:t xml:space="preserve"> </w:t>
      </w:r>
    </w:p>
    <w:p w14:paraId="47B7CAD8" w14:textId="6E6D1A73" w:rsidR="00430500" w:rsidRPr="0032394E" w:rsidRDefault="00430500" w:rsidP="00430500">
      <w:pPr>
        <w:jc w:val="both"/>
      </w:pPr>
      <w:r w:rsidRPr="0032394E">
        <w:t>The MOS test was created by Microsoft and performed by Certiport (USA). The exam is conducted online, with more than 25 languages ​​built, including Vietnamese.</w:t>
      </w:r>
    </w:p>
    <w:p w14:paraId="70ED8A0C" w14:textId="54085928" w:rsidR="00430500" w:rsidRPr="000162D8" w:rsidRDefault="00430500" w:rsidP="00430500">
      <w:pPr>
        <w:jc w:val="both"/>
        <w:rPr>
          <w:b/>
          <w:bCs/>
          <w:color w:val="4472C4" w:themeColor="accent1"/>
        </w:rPr>
      </w:pPr>
      <w:r w:rsidRPr="000162D8">
        <w:rPr>
          <w:b/>
          <w:bCs/>
          <w:color w:val="4472C4" w:themeColor="accent1"/>
        </w:rPr>
        <w:t>MOS is the only justification that validates your skills in using Microsoft Office and is directly certified by the CEO of the Microsoft Corporation</w:t>
      </w:r>
    </w:p>
    <w:p w14:paraId="63D5D66F" w14:textId="6183B89A" w:rsidR="00430500" w:rsidRDefault="00430500" w:rsidP="00550055">
      <w:pPr>
        <w:pStyle w:val="Heading2"/>
      </w:pPr>
      <w:bookmarkStart w:id="16" w:name="_Toc129269427"/>
      <w:r w:rsidRPr="0032394E">
        <w:t>MOS Level</w:t>
      </w:r>
      <w:bookmarkEnd w:id="16"/>
    </w:p>
    <w:p w14:paraId="0D899803" w14:textId="02F2B9A7" w:rsidR="007164C9" w:rsidRPr="0032394E" w:rsidRDefault="007164C9" w:rsidP="004305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C8DAEA" wp14:editId="3E5A1E42">
            <wp:extent cx="5657850" cy="571500"/>
            <wp:effectExtent l="19050" t="38100" r="38100" b="57150"/>
            <wp:docPr id="1" name="Diagra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BE206F" w14:textId="57E6C3CF" w:rsidR="007164C9" w:rsidRDefault="007164C9" w:rsidP="00550055">
      <w:pPr>
        <w:pStyle w:val="Heading2"/>
      </w:pPr>
      <w:bookmarkStart w:id="17" w:name="_Toc129269428"/>
      <w:r w:rsidRPr="0032394E">
        <w:t xml:space="preserve">MOS </w:t>
      </w:r>
      <w:r>
        <w:t>Version</w:t>
      </w:r>
      <w:bookmarkEnd w:id="17"/>
    </w:p>
    <w:p w14:paraId="21AF386E" w14:textId="5603EB21" w:rsidR="007164C9" w:rsidRDefault="007164C9" w:rsidP="007164C9">
      <w:r>
        <w:t xml:space="preserve">MOS 2013 (Office </w:t>
      </w:r>
      <w:commentRangeStart w:id="18"/>
      <w:r>
        <w:t>2013</w:t>
      </w:r>
      <w:commentRangeEnd w:id="18"/>
      <w:r w:rsidR="00384F0A">
        <w:rPr>
          <w:rStyle w:val="CommentReference"/>
        </w:rPr>
        <w:commentReference w:id="18"/>
      </w:r>
      <w:r>
        <w:t>)</w:t>
      </w:r>
    </w:p>
    <w:p w14:paraId="6F6039BC" w14:textId="0F0C74E8" w:rsidR="007164C9" w:rsidRDefault="007164C9" w:rsidP="007164C9">
      <w:r>
        <w:t>MOS 2016 (Office 2016)</w:t>
      </w:r>
    </w:p>
    <w:p w14:paraId="6BEDA3D9" w14:textId="661DEFAB" w:rsidR="007164C9" w:rsidRPr="0032394E" w:rsidRDefault="007164C9" w:rsidP="007164C9">
      <w:r>
        <w:t>MOS 2019 (Office 2019)</w:t>
      </w:r>
    </w:p>
    <w:p w14:paraId="36678903" w14:textId="4EB92C06" w:rsidR="005D1DE4" w:rsidRDefault="005D1DE4" w:rsidP="00346866">
      <w:pPr>
        <w:jc w:val="both"/>
      </w:pPr>
      <w:r>
        <w:t xml:space="preserve">For more information, please visit fan page: </w:t>
      </w:r>
      <w:ins w:id="19" w:author="phan anh" w:date="2023-12-01T18:57:00Z">
        <w:r w:rsidR="00384F0A" w:rsidRPr="00384F0A">
          <w:t>https://blogdaytinhoc.com/</w:t>
        </w:r>
      </w:ins>
      <w:del w:id="20" w:author="phan anh" w:date="2023-12-01T18:57:00Z">
        <w:r w:rsidDel="00384F0A">
          <w:fldChar w:fldCharType="begin"/>
        </w:r>
        <w:r w:rsidDel="00384F0A">
          <w:delInstrText>HYPERLINK "https://www.facebook.com/hocict.edu.vn"</w:delInstrText>
        </w:r>
        <w:r w:rsidDel="00384F0A">
          <w:fldChar w:fldCharType="separate"/>
        </w:r>
        <w:r w:rsidR="000162D8" w:rsidRPr="005621FB" w:rsidDel="00384F0A">
          <w:rPr>
            <w:rStyle w:val="Hyperlink"/>
          </w:rPr>
          <w:delText>https://www.facebook.com/hocict.edu.vn</w:delText>
        </w:r>
        <w:r w:rsidDel="00384F0A">
          <w:rPr>
            <w:rStyle w:val="Hyperlink"/>
          </w:rPr>
          <w:fldChar w:fldCharType="end"/>
        </w:r>
      </w:del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162D8" w14:paraId="0DAEC728" w14:textId="77777777" w:rsidTr="000162D8">
        <w:tc>
          <w:tcPr>
            <w:tcW w:w="4508" w:type="dxa"/>
          </w:tcPr>
          <w:p w14:paraId="6BE9B876" w14:textId="77777777" w:rsidR="000162D8" w:rsidRDefault="000162D8" w:rsidP="00346866">
            <w:pPr>
              <w:jc w:val="both"/>
            </w:pPr>
          </w:p>
        </w:tc>
        <w:tc>
          <w:tcPr>
            <w:tcW w:w="4509" w:type="dxa"/>
          </w:tcPr>
          <w:p w14:paraId="005666B4" w14:textId="77777777" w:rsidR="000162D8" w:rsidRDefault="000162D8" w:rsidP="00346866">
            <w:pPr>
              <w:jc w:val="both"/>
            </w:pPr>
          </w:p>
        </w:tc>
      </w:tr>
      <w:tr w:rsidR="000162D8" w14:paraId="2898E265" w14:textId="77777777" w:rsidTr="000162D8">
        <w:tc>
          <w:tcPr>
            <w:tcW w:w="4508" w:type="dxa"/>
          </w:tcPr>
          <w:p w14:paraId="051B131E" w14:textId="77777777" w:rsidR="000162D8" w:rsidRDefault="000162D8" w:rsidP="00346866">
            <w:pPr>
              <w:jc w:val="both"/>
            </w:pPr>
          </w:p>
        </w:tc>
        <w:tc>
          <w:tcPr>
            <w:tcW w:w="4509" w:type="dxa"/>
          </w:tcPr>
          <w:p w14:paraId="7AB90F9D" w14:textId="77777777" w:rsidR="000162D8" w:rsidRDefault="000162D8" w:rsidP="00346866">
            <w:pPr>
              <w:jc w:val="both"/>
            </w:pPr>
          </w:p>
        </w:tc>
      </w:tr>
    </w:tbl>
    <w:p w14:paraId="0866DAC9" w14:textId="77777777" w:rsidR="000162D8" w:rsidRPr="0032394E" w:rsidRDefault="000162D8" w:rsidP="00346866">
      <w:pPr>
        <w:jc w:val="both"/>
      </w:pPr>
    </w:p>
    <w:sectPr w:rsidR="000162D8" w:rsidRPr="0032394E" w:rsidSect="00D01485">
      <w:footerReference w:type="default" r:id="rId1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phan anh" w:date="2023-12-01T18:58:00Z" w:initials="pa">
    <w:p w14:paraId="41B01B63" w14:textId="77777777" w:rsidR="00384F0A" w:rsidRDefault="00384F0A" w:rsidP="00110F8B">
      <w:pPr>
        <w:pStyle w:val="CommentText"/>
      </w:pPr>
      <w:r>
        <w:rPr>
          <w:rStyle w:val="CommentReference"/>
        </w:rPr>
        <w:annotationRef/>
      </w:r>
      <w:r>
        <w:t>Hello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01B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1132313" w16cex:dateUtc="2023-12-01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01B63" w16cid:durableId="211323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B6F4" w14:textId="77777777" w:rsidR="003B563A" w:rsidRDefault="003B563A" w:rsidP="009827B7">
      <w:pPr>
        <w:spacing w:after="0" w:line="240" w:lineRule="auto"/>
      </w:pPr>
      <w:r>
        <w:separator/>
      </w:r>
    </w:p>
  </w:endnote>
  <w:endnote w:type="continuationSeparator" w:id="0">
    <w:p w14:paraId="4CEC57BB" w14:textId="77777777" w:rsidR="003B563A" w:rsidRDefault="003B563A" w:rsidP="0098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02D7" w14:textId="77777777" w:rsidR="009827B7" w:rsidRDefault="0098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3FEA" w14:textId="77777777" w:rsidR="003B563A" w:rsidRDefault="003B563A" w:rsidP="009827B7">
      <w:pPr>
        <w:spacing w:after="0" w:line="240" w:lineRule="auto"/>
      </w:pPr>
      <w:r>
        <w:separator/>
      </w:r>
    </w:p>
  </w:footnote>
  <w:footnote w:type="continuationSeparator" w:id="0">
    <w:p w14:paraId="18D9AF52" w14:textId="77777777" w:rsidR="003B563A" w:rsidRDefault="003B563A" w:rsidP="0098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0pt;height:120pt" o:bullet="t">
        <v:imagedata r:id="rId1" o:title="avatar"/>
      </v:shape>
    </w:pict>
  </w:numPicBullet>
  <w:abstractNum w:abstractNumId="0" w15:restartNumberingAfterBreak="0">
    <w:nsid w:val="01D60A7B"/>
    <w:multiLevelType w:val="multilevel"/>
    <w:tmpl w:val="8E5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4358"/>
    <w:multiLevelType w:val="multilevel"/>
    <w:tmpl w:val="890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62B"/>
    <w:multiLevelType w:val="hybridMultilevel"/>
    <w:tmpl w:val="63D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D29"/>
    <w:multiLevelType w:val="multilevel"/>
    <w:tmpl w:val="028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353A2"/>
    <w:multiLevelType w:val="hybridMultilevel"/>
    <w:tmpl w:val="8300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61C19"/>
    <w:multiLevelType w:val="hybridMultilevel"/>
    <w:tmpl w:val="454A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028C6"/>
    <w:multiLevelType w:val="hybridMultilevel"/>
    <w:tmpl w:val="C0D4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BAB"/>
    <w:multiLevelType w:val="multilevel"/>
    <w:tmpl w:val="4FE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4696C"/>
    <w:multiLevelType w:val="multilevel"/>
    <w:tmpl w:val="3A6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F4206"/>
    <w:multiLevelType w:val="multilevel"/>
    <w:tmpl w:val="5824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57B80"/>
    <w:multiLevelType w:val="hybridMultilevel"/>
    <w:tmpl w:val="85E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CA6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A73FC"/>
    <w:multiLevelType w:val="multilevel"/>
    <w:tmpl w:val="B35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81D60"/>
    <w:multiLevelType w:val="multilevel"/>
    <w:tmpl w:val="5CE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80A83"/>
    <w:multiLevelType w:val="hybridMultilevel"/>
    <w:tmpl w:val="09A4448C"/>
    <w:lvl w:ilvl="0" w:tplc="9202CA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52597"/>
    <w:multiLevelType w:val="hybridMultilevel"/>
    <w:tmpl w:val="63D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336A3"/>
    <w:multiLevelType w:val="multilevel"/>
    <w:tmpl w:val="7B8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F373F"/>
    <w:multiLevelType w:val="multilevel"/>
    <w:tmpl w:val="306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F5DCB"/>
    <w:multiLevelType w:val="hybridMultilevel"/>
    <w:tmpl w:val="8A0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CA6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47124">
    <w:abstractNumId w:val="6"/>
  </w:num>
  <w:num w:numId="2" w16cid:durableId="1046831319">
    <w:abstractNumId w:val="17"/>
  </w:num>
  <w:num w:numId="3" w16cid:durableId="1026562288">
    <w:abstractNumId w:val="10"/>
  </w:num>
  <w:num w:numId="4" w16cid:durableId="1234127295">
    <w:abstractNumId w:val="13"/>
  </w:num>
  <w:num w:numId="5" w16cid:durableId="1498493204">
    <w:abstractNumId w:val="8"/>
  </w:num>
  <w:num w:numId="6" w16cid:durableId="38406207">
    <w:abstractNumId w:val="9"/>
  </w:num>
  <w:num w:numId="7" w16cid:durableId="1486319028">
    <w:abstractNumId w:val="16"/>
  </w:num>
  <w:num w:numId="8" w16cid:durableId="2104060942">
    <w:abstractNumId w:val="15"/>
  </w:num>
  <w:num w:numId="9" w16cid:durableId="1234004244">
    <w:abstractNumId w:val="3"/>
  </w:num>
  <w:num w:numId="10" w16cid:durableId="887837437">
    <w:abstractNumId w:val="0"/>
  </w:num>
  <w:num w:numId="11" w16cid:durableId="1995184631">
    <w:abstractNumId w:val="11"/>
  </w:num>
  <w:num w:numId="12" w16cid:durableId="2079085695">
    <w:abstractNumId w:val="12"/>
  </w:num>
  <w:num w:numId="13" w16cid:durableId="904334552">
    <w:abstractNumId w:val="7"/>
  </w:num>
  <w:num w:numId="14" w16cid:durableId="1120030485">
    <w:abstractNumId w:val="1"/>
  </w:num>
  <w:num w:numId="15" w16cid:durableId="860166069">
    <w:abstractNumId w:val="5"/>
  </w:num>
  <w:num w:numId="16" w16cid:durableId="2108230989">
    <w:abstractNumId w:val="14"/>
  </w:num>
  <w:num w:numId="17" w16cid:durableId="465127169">
    <w:abstractNumId w:val="2"/>
  </w:num>
  <w:num w:numId="18" w16cid:durableId="16504796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n anh">
    <w15:presenceInfo w15:providerId="AD" w15:userId="S::PhanAnh@nhqk.onmicrosoft.com::2522ef8e-14f2-4f8f-b5f6-30a65316abdf"/>
  </w15:person>
  <w15:person w15:author="Ly Tran Thai Hoc">
    <w15:presenceInfo w15:providerId="Windows Live" w15:userId="d10502daab8e1f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5C"/>
    <w:rsid w:val="00000FF1"/>
    <w:rsid w:val="00010F72"/>
    <w:rsid w:val="00014256"/>
    <w:rsid w:val="00014C45"/>
    <w:rsid w:val="00015AEC"/>
    <w:rsid w:val="000162D8"/>
    <w:rsid w:val="000163E5"/>
    <w:rsid w:val="0003408A"/>
    <w:rsid w:val="00035A5A"/>
    <w:rsid w:val="00053912"/>
    <w:rsid w:val="00053CED"/>
    <w:rsid w:val="000564DC"/>
    <w:rsid w:val="0005670F"/>
    <w:rsid w:val="00066E64"/>
    <w:rsid w:val="00075867"/>
    <w:rsid w:val="0008029A"/>
    <w:rsid w:val="00082921"/>
    <w:rsid w:val="00087106"/>
    <w:rsid w:val="000A0E65"/>
    <w:rsid w:val="000B755E"/>
    <w:rsid w:val="000C493A"/>
    <w:rsid w:val="000C71C3"/>
    <w:rsid w:val="000E742D"/>
    <w:rsid w:val="000F214C"/>
    <w:rsid w:val="000F6006"/>
    <w:rsid w:val="000F6866"/>
    <w:rsid w:val="00105D3B"/>
    <w:rsid w:val="00111EEF"/>
    <w:rsid w:val="00154041"/>
    <w:rsid w:val="00165FFA"/>
    <w:rsid w:val="00172007"/>
    <w:rsid w:val="001857E3"/>
    <w:rsid w:val="001962E9"/>
    <w:rsid w:val="001A78D1"/>
    <w:rsid w:val="001B1D5B"/>
    <w:rsid w:val="001D3D9D"/>
    <w:rsid w:val="001E1DCD"/>
    <w:rsid w:val="00203EC5"/>
    <w:rsid w:val="0024760E"/>
    <w:rsid w:val="00250931"/>
    <w:rsid w:val="002651FA"/>
    <w:rsid w:val="002774AA"/>
    <w:rsid w:val="00287D2E"/>
    <w:rsid w:val="00294DA8"/>
    <w:rsid w:val="002B3890"/>
    <w:rsid w:val="002D590D"/>
    <w:rsid w:val="002E126F"/>
    <w:rsid w:val="002F2C77"/>
    <w:rsid w:val="00302DDA"/>
    <w:rsid w:val="00317D8E"/>
    <w:rsid w:val="0032362C"/>
    <w:rsid w:val="00336B54"/>
    <w:rsid w:val="00346866"/>
    <w:rsid w:val="00353C75"/>
    <w:rsid w:val="003838FC"/>
    <w:rsid w:val="00384F0A"/>
    <w:rsid w:val="00391933"/>
    <w:rsid w:val="003A2A7F"/>
    <w:rsid w:val="003B563A"/>
    <w:rsid w:val="003C4ED6"/>
    <w:rsid w:val="003E535F"/>
    <w:rsid w:val="003F6D37"/>
    <w:rsid w:val="004049D2"/>
    <w:rsid w:val="00407505"/>
    <w:rsid w:val="00407E69"/>
    <w:rsid w:val="004220A9"/>
    <w:rsid w:val="00430500"/>
    <w:rsid w:val="004314C8"/>
    <w:rsid w:val="004341B2"/>
    <w:rsid w:val="00444D83"/>
    <w:rsid w:val="00446E80"/>
    <w:rsid w:val="004568CE"/>
    <w:rsid w:val="00464DB7"/>
    <w:rsid w:val="0047587D"/>
    <w:rsid w:val="00485C5C"/>
    <w:rsid w:val="004B0C00"/>
    <w:rsid w:val="004B2C14"/>
    <w:rsid w:val="004C0A22"/>
    <w:rsid w:val="004C34E3"/>
    <w:rsid w:val="004C6E71"/>
    <w:rsid w:val="004E17E6"/>
    <w:rsid w:val="004E1B35"/>
    <w:rsid w:val="004E741A"/>
    <w:rsid w:val="004F2C95"/>
    <w:rsid w:val="005126C7"/>
    <w:rsid w:val="00522772"/>
    <w:rsid w:val="0052647E"/>
    <w:rsid w:val="00530443"/>
    <w:rsid w:val="0053586D"/>
    <w:rsid w:val="0054078F"/>
    <w:rsid w:val="00545C74"/>
    <w:rsid w:val="00550055"/>
    <w:rsid w:val="00562642"/>
    <w:rsid w:val="005660F0"/>
    <w:rsid w:val="00577413"/>
    <w:rsid w:val="00577F15"/>
    <w:rsid w:val="00584473"/>
    <w:rsid w:val="005878E2"/>
    <w:rsid w:val="005A5CB1"/>
    <w:rsid w:val="005A63BC"/>
    <w:rsid w:val="005B201C"/>
    <w:rsid w:val="005B62DA"/>
    <w:rsid w:val="005C0E22"/>
    <w:rsid w:val="005C140E"/>
    <w:rsid w:val="005C5FB7"/>
    <w:rsid w:val="005D1DE4"/>
    <w:rsid w:val="005D2521"/>
    <w:rsid w:val="00600B22"/>
    <w:rsid w:val="00600B44"/>
    <w:rsid w:val="006303E6"/>
    <w:rsid w:val="00635AD3"/>
    <w:rsid w:val="006404B5"/>
    <w:rsid w:val="00651CF4"/>
    <w:rsid w:val="00673212"/>
    <w:rsid w:val="00673334"/>
    <w:rsid w:val="00684643"/>
    <w:rsid w:val="006868B9"/>
    <w:rsid w:val="00694B0D"/>
    <w:rsid w:val="006D762B"/>
    <w:rsid w:val="006E6D49"/>
    <w:rsid w:val="006F41C6"/>
    <w:rsid w:val="006F70D1"/>
    <w:rsid w:val="006F72DC"/>
    <w:rsid w:val="0070427E"/>
    <w:rsid w:val="007164C9"/>
    <w:rsid w:val="00720980"/>
    <w:rsid w:val="0072252B"/>
    <w:rsid w:val="007303F7"/>
    <w:rsid w:val="00733344"/>
    <w:rsid w:val="00736DEB"/>
    <w:rsid w:val="0073770D"/>
    <w:rsid w:val="0074234F"/>
    <w:rsid w:val="00745C18"/>
    <w:rsid w:val="00751022"/>
    <w:rsid w:val="007519C5"/>
    <w:rsid w:val="007609E6"/>
    <w:rsid w:val="00760EF0"/>
    <w:rsid w:val="00767E5C"/>
    <w:rsid w:val="007B3F24"/>
    <w:rsid w:val="007C22E6"/>
    <w:rsid w:val="007C4F2B"/>
    <w:rsid w:val="007D461D"/>
    <w:rsid w:val="008010EE"/>
    <w:rsid w:val="00817B3F"/>
    <w:rsid w:val="008345B2"/>
    <w:rsid w:val="00851070"/>
    <w:rsid w:val="00870E93"/>
    <w:rsid w:val="00871E51"/>
    <w:rsid w:val="008726E6"/>
    <w:rsid w:val="00880199"/>
    <w:rsid w:val="008814F7"/>
    <w:rsid w:val="0089216B"/>
    <w:rsid w:val="00894227"/>
    <w:rsid w:val="008B1C7E"/>
    <w:rsid w:val="008B3E83"/>
    <w:rsid w:val="008B7986"/>
    <w:rsid w:val="008C0FDE"/>
    <w:rsid w:val="008C51C8"/>
    <w:rsid w:val="008C6968"/>
    <w:rsid w:val="008D6188"/>
    <w:rsid w:val="008D77FB"/>
    <w:rsid w:val="008E00D4"/>
    <w:rsid w:val="008E7618"/>
    <w:rsid w:val="008F3069"/>
    <w:rsid w:val="008F321B"/>
    <w:rsid w:val="008F5D55"/>
    <w:rsid w:val="00917E56"/>
    <w:rsid w:val="00933183"/>
    <w:rsid w:val="00936000"/>
    <w:rsid w:val="009507C9"/>
    <w:rsid w:val="00967D09"/>
    <w:rsid w:val="00974A45"/>
    <w:rsid w:val="009827B7"/>
    <w:rsid w:val="009A05E0"/>
    <w:rsid w:val="009A116A"/>
    <w:rsid w:val="009A1A3F"/>
    <w:rsid w:val="009B0894"/>
    <w:rsid w:val="009C3F06"/>
    <w:rsid w:val="009C6B79"/>
    <w:rsid w:val="009C7558"/>
    <w:rsid w:val="009D3FA1"/>
    <w:rsid w:val="009E1657"/>
    <w:rsid w:val="009E755B"/>
    <w:rsid w:val="00A03FC0"/>
    <w:rsid w:val="00A046A0"/>
    <w:rsid w:val="00A056F2"/>
    <w:rsid w:val="00A228F5"/>
    <w:rsid w:val="00A44F7C"/>
    <w:rsid w:val="00A516DC"/>
    <w:rsid w:val="00A52B3E"/>
    <w:rsid w:val="00A60AE3"/>
    <w:rsid w:val="00A62268"/>
    <w:rsid w:val="00A67A9F"/>
    <w:rsid w:val="00A8000E"/>
    <w:rsid w:val="00A86C61"/>
    <w:rsid w:val="00A94C3F"/>
    <w:rsid w:val="00AA6FF5"/>
    <w:rsid w:val="00AB0DBA"/>
    <w:rsid w:val="00AB6B74"/>
    <w:rsid w:val="00AB754E"/>
    <w:rsid w:val="00AD5487"/>
    <w:rsid w:val="00AD65F0"/>
    <w:rsid w:val="00AD717E"/>
    <w:rsid w:val="00AE42F9"/>
    <w:rsid w:val="00AE61BD"/>
    <w:rsid w:val="00AF169A"/>
    <w:rsid w:val="00B05D0A"/>
    <w:rsid w:val="00B10A33"/>
    <w:rsid w:val="00B24CF7"/>
    <w:rsid w:val="00B25606"/>
    <w:rsid w:val="00B258FF"/>
    <w:rsid w:val="00B269ED"/>
    <w:rsid w:val="00B26EC0"/>
    <w:rsid w:val="00B407C6"/>
    <w:rsid w:val="00B524EE"/>
    <w:rsid w:val="00B52648"/>
    <w:rsid w:val="00B530C9"/>
    <w:rsid w:val="00B53CAD"/>
    <w:rsid w:val="00B579A8"/>
    <w:rsid w:val="00B62BF1"/>
    <w:rsid w:val="00B62C1B"/>
    <w:rsid w:val="00B901C0"/>
    <w:rsid w:val="00BA44DC"/>
    <w:rsid w:val="00BB13EE"/>
    <w:rsid w:val="00BB3682"/>
    <w:rsid w:val="00BC290B"/>
    <w:rsid w:val="00BC2D4E"/>
    <w:rsid w:val="00BD4FEB"/>
    <w:rsid w:val="00BF6FCA"/>
    <w:rsid w:val="00C210C9"/>
    <w:rsid w:val="00C4182A"/>
    <w:rsid w:val="00C42F3F"/>
    <w:rsid w:val="00C5297A"/>
    <w:rsid w:val="00C6013B"/>
    <w:rsid w:val="00C71B4A"/>
    <w:rsid w:val="00C8435C"/>
    <w:rsid w:val="00C916D8"/>
    <w:rsid w:val="00C9219C"/>
    <w:rsid w:val="00C95859"/>
    <w:rsid w:val="00CA3A4C"/>
    <w:rsid w:val="00CA5E6C"/>
    <w:rsid w:val="00CA7EB7"/>
    <w:rsid w:val="00CB098B"/>
    <w:rsid w:val="00CE0EDA"/>
    <w:rsid w:val="00CE741A"/>
    <w:rsid w:val="00D01485"/>
    <w:rsid w:val="00D051A9"/>
    <w:rsid w:val="00D1208D"/>
    <w:rsid w:val="00D31D6B"/>
    <w:rsid w:val="00D33131"/>
    <w:rsid w:val="00D35815"/>
    <w:rsid w:val="00D42CBA"/>
    <w:rsid w:val="00D52574"/>
    <w:rsid w:val="00D60F61"/>
    <w:rsid w:val="00D651C2"/>
    <w:rsid w:val="00D65F21"/>
    <w:rsid w:val="00D807DB"/>
    <w:rsid w:val="00D8480D"/>
    <w:rsid w:val="00D864EA"/>
    <w:rsid w:val="00D86C5A"/>
    <w:rsid w:val="00D949DB"/>
    <w:rsid w:val="00D9639B"/>
    <w:rsid w:val="00DA6DED"/>
    <w:rsid w:val="00DE60D0"/>
    <w:rsid w:val="00DE6553"/>
    <w:rsid w:val="00DF44F9"/>
    <w:rsid w:val="00E01100"/>
    <w:rsid w:val="00E018B3"/>
    <w:rsid w:val="00E06291"/>
    <w:rsid w:val="00E21779"/>
    <w:rsid w:val="00E2283B"/>
    <w:rsid w:val="00E25077"/>
    <w:rsid w:val="00E3364C"/>
    <w:rsid w:val="00E535DE"/>
    <w:rsid w:val="00E57EE2"/>
    <w:rsid w:val="00E63504"/>
    <w:rsid w:val="00E66A16"/>
    <w:rsid w:val="00E7280A"/>
    <w:rsid w:val="00E7280E"/>
    <w:rsid w:val="00E74D55"/>
    <w:rsid w:val="00E930B8"/>
    <w:rsid w:val="00EA4317"/>
    <w:rsid w:val="00EA51DD"/>
    <w:rsid w:val="00EA5EDB"/>
    <w:rsid w:val="00EB1A06"/>
    <w:rsid w:val="00ED2740"/>
    <w:rsid w:val="00EF1FB6"/>
    <w:rsid w:val="00EF2157"/>
    <w:rsid w:val="00EF7D58"/>
    <w:rsid w:val="00F03107"/>
    <w:rsid w:val="00F05FB7"/>
    <w:rsid w:val="00F114F9"/>
    <w:rsid w:val="00F13A2A"/>
    <w:rsid w:val="00F15189"/>
    <w:rsid w:val="00F16603"/>
    <w:rsid w:val="00F23470"/>
    <w:rsid w:val="00F476DE"/>
    <w:rsid w:val="00F47FB4"/>
    <w:rsid w:val="00F53DC5"/>
    <w:rsid w:val="00F550E7"/>
    <w:rsid w:val="00F65F2A"/>
    <w:rsid w:val="00F66591"/>
    <w:rsid w:val="00F7238C"/>
    <w:rsid w:val="00F928E9"/>
    <w:rsid w:val="00F97802"/>
    <w:rsid w:val="00F97A17"/>
    <w:rsid w:val="00FA0DBF"/>
    <w:rsid w:val="00FA1EC1"/>
    <w:rsid w:val="00FC6B3B"/>
    <w:rsid w:val="00FC6CB0"/>
    <w:rsid w:val="00FC7234"/>
    <w:rsid w:val="00FD5BD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27AD"/>
  <w15:docId w15:val="{F92F9E9E-0085-4FD5-9076-633FFF4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B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0B8"/>
    <w:pPr>
      <w:keepNext/>
      <w:keepLines/>
      <w:shd w:val="clear" w:color="auto" w:fill="0070C0"/>
      <w:spacing w:before="240" w:after="240" w:line="259" w:lineRule="auto"/>
      <w:outlineLvl w:val="0"/>
    </w:pPr>
    <w:rPr>
      <w:rFonts w:ascii="Cambria" w:eastAsia="MS Gothic" w:hAnsi="Cambria"/>
      <w:b/>
      <w:caps/>
      <w:color w:val="FFFFFF" w:themeColor="background1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234F"/>
    <w:pPr>
      <w:keepNext/>
      <w:keepLines/>
      <w:spacing w:before="200" w:after="0"/>
      <w:outlineLvl w:val="1"/>
    </w:pPr>
    <w:rPr>
      <w:rFonts w:ascii="Cambria" w:eastAsiaTheme="majorEastAsia" w:hAnsi="Cambria" w:cstheme="majorBidi"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41B2"/>
    <w:pPr>
      <w:keepNext/>
      <w:keepLines/>
      <w:spacing w:before="200" w:after="0"/>
      <w:outlineLvl w:val="2"/>
    </w:pPr>
    <w:rPr>
      <w:rFonts w:ascii="Cambria" w:eastAsiaTheme="majorEastAsia" w:hAnsi="Cambria" w:cstheme="majorBidi"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0B8"/>
    <w:rPr>
      <w:rFonts w:ascii="Cambria" w:eastAsia="MS Gothic" w:hAnsi="Cambria"/>
      <w:b/>
      <w:caps/>
      <w:color w:val="FFFFFF" w:themeColor="background1"/>
      <w:kern w:val="2"/>
      <w:sz w:val="32"/>
      <w:szCs w:val="32"/>
      <w:shd w:val="clear" w:color="auto" w:fill="0070C0"/>
    </w:rPr>
  </w:style>
  <w:style w:type="character" w:customStyle="1" w:styleId="apple-converted-space">
    <w:name w:val="apple-converted-space"/>
    <w:basedOn w:val="DefaultParagraphFont"/>
    <w:rsid w:val="00FA0DBF"/>
  </w:style>
  <w:style w:type="paragraph" w:styleId="NormalWeb">
    <w:name w:val="Normal (Web)"/>
    <w:basedOn w:val="Normal"/>
    <w:uiPriority w:val="99"/>
    <w:semiHidden/>
    <w:unhideWhenUsed/>
    <w:rsid w:val="00FA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011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D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D590D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2C1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34F"/>
    <w:rPr>
      <w:rFonts w:ascii="Cambria" w:eastAsiaTheme="majorEastAsia" w:hAnsi="Cambria" w:cstheme="majorBidi"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1B2"/>
    <w:rPr>
      <w:rFonts w:ascii="Cambria" w:eastAsiaTheme="majorEastAsia" w:hAnsi="Cambria" w:cstheme="majorBidi"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C9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unhideWhenUsed/>
    <w:rsid w:val="004F2C9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2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2C95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F2C9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F2C95"/>
    <w:rPr>
      <w:sz w:val="24"/>
    </w:rPr>
  </w:style>
  <w:style w:type="paragraph" w:styleId="ListParagraph">
    <w:name w:val="List Paragraph"/>
    <w:basedOn w:val="Normal"/>
    <w:uiPriority w:val="34"/>
    <w:qFormat/>
    <w:rsid w:val="00F13A2A"/>
    <w:pPr>
      <w:ind w:left="720"/>
      <w:contextualSpacing/>
    </w:pPr>
  </w:style>
  <w:style w:type="table" w:styleId="TableGrid">
    <w:name w:val="Table Grid"/>
    <w:basedOn w:val="TableNormal"/>
    <w:uiPriority w:val="59"/>
    <w:rsid w:val="00F6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2521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E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0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600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9A1A3F"/>
    <w:pPr>
      <w:spacing w:line="240" w:lineRule="auto"/>
    </w:pPr>
    <w:rPr>
      <w:rFonts w:ascii="Times New Roman" w:hAnsi="Times New Roman"/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4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22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A1EC1"/>
  </w:style>
  <w:style w:type="character" w:styleId="UnresolvedMention">
    <w:name w:val="Unresolved Mention"/>
    <w:basedOn w:val="DefaultParagraphFont"/>
    <w:uiPriority w:val="99"/>
    <w:semiHidden/>
    <w:unhideWhenUsed/>
    <w:rsid w:val="00446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7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7B7"/>
    <w:rPr>
      <w:sz w:val="24"/>
    </w:rPr>
  </w:style>
  <w:style w:type="character" w:styleId="Strong">
    <w:name w:val="Strong"/>
    <w:basedOn w:val="DefaultParagraphFont"/>
    <w:uiPriority w:val="22"/>
    <w:qFormat/>
    <w:rsid w:val="00B269E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0B2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22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table" w:styleId="GridTable4-Accent3">
    <w:name w:val="Grid Table 4 Accent 3"/>
    <w:basedOn w:val="TableNormal"/>
    <w:uiPriority w:val="49"/>
    <w:rsid w:val="00F53D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6C93F9-5679-49C7-9CDF-D567CC893DBE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8F7E698-CB22-419C-BA8B-0421238AE683}">
      <dgm:prSet phldrT="[Text]"/>
      <dgm:spPr/>
      <dgm:t>
        <a:bodyPr/>
        <a:lstStyle/>
        <a:p>
          <a:r>
            <a:rPr lang="en-US"/>
            <a:t>Specialist</a:t>
          </a:r>
        </a:p>
      </dgm:t>
    </dgm:pt>
    <dgm:pt modelId="{5D1E9BEE-CF6C-4EDE-BB62-13BEEE6EC0EE}" type="parTrans" cxnId="{D5557C2C-58FC-4892-A2A2-324CCD0AA21A}">
      <dgm:prSet/>
      <dgm:spPr/>
      <dgm:t>
        <a:bodyPr/>
        <a:lstStyle/>
        <a:p>
          <a:endParaRPr lang="en-US"/>
        </a:p>
      </dgm:t>
    </dgm:pt>
    <dgm:pt modelId="{F8741C19-E786-4F6D-A578-FC57C3DFC0D6}" type="sibTrans" cxnId="{D5557C2C-58FC-4892-A2A2-324CCD0AA21A}">
      <dgm:prSet/>
      <dgm:spPr/>
      <dgm:t>
        <a:bodyPr/>
        <a:lstStyle/>
        <a:p>
          <a:endParaRPr lang="en-US"/>
        </a:p>
      </dgm:t>
    </dgm:pt>
    <dgm:pt modelId="{8B23810C-2C1C-4A9E-9B27-4B498153044D}">
      <dgm:prSet phldrT="[Text]"/>
      <dgm:spPr/>
      <dgm:t>
        <a:bodyPr/>
        <a:lstStyle/>
        <a:p>
          <a:r>
            <a:rPr lang="en-US"/>
            <a:t>Expert</a:t>
          </a:r>
        </a:p>
      </dgm:t>
    </dgm:pt>
    <dgm:pt modelId="{E280E9B3-D050-461E-878B-C59FB6829B3C}" type="parTrans" cxnId="{36B188D1-3E5A-4186-9FD5-8DCC2161707B}">
      <dgm:prSet/>
      <dgm:spPr/>
      <dgm:t>
        <a:bodyPr/>
        <a:lstStyle/>
        <a:p>
          <a:endParaRPr lang="en-US"/>
        </a:p>
      </dgm:t>
    </dgm:pt>
    <dgm:pt modelId="{C326BF21-1B3F-4BA6-A061-01C3A18B4A5E}" type="sibTrans" cxnId="{36B188D1-3E5A-4186-9FD5-8DCC2161707B}">
      <dgm:prSet/>
      <dgm:spPr/>
      <dgm:t>
        <a:bodyPr/>
        <a:lstStyle/>
        <a:p>
          <a:endParaRPr lang="en-US"/>
        </a:p>
      </dgm:t>
    </dgm:pt>
    <dgm:pt modelId="{CF581FD5-A889-4521-8C80-EE6C9F11798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5054E88C-FACF-476B-97A3-679518CE257A}" type="parTrans" cxnId="{0B429580-374B-4E0C-A231-82A9F7095187}">
      <dgm:prSet/>
      <dgm:spPr/>
      <dgm:t>
        <a:bodyPr/>
        <a:lstStyle/>
        <a:p>
          <a:endParaRPr lang="en-US"/>
        </a:p>
      </dgm:t>
    </dgm:pt>
    <dgm:pt modelId="{A12B4C4E-5764-4703-932B-15D727F14A56}" type="sibTrans" cxnId="{0B429580-374B-4E0C-A231-82A9F7095187}">
      <dgm:prSet/>
      <dgm:spPr/>
      <dgm:t>
        <a:bodyPr/>
        <a:lstStyle/>
        <a:p>
          <a:endParaRPr lang="en-US"/>
        </a:p>
      </dgm:t>
    </dgm:pt>
    <dgm:pt modelId="{515DC867-0D4A-4D57-9866-8F3320D07DBF}" type="pres">
      <dgm:prSet presAssocID="{D86C93F9-5679-49C7-9CDF-D567CC893DBE}" presName="Name0" presStyleCnt="0">
        <dgm:presLayoutVars>
          <dgm:dir/>
          <dgm:animLvl val="lvl"/>
          <dgm:resizeHandles val="exact"/>
        </dgm:presLayoutVars>
      </dgm:prSet>
      <dgm:spPr/>
    </dgm:pt>
    <dgm:pt modelId="{4F7CB080-B640-4729-B734-4F942B5D2B1C}" type="pres">
      <dgm:prSet presAssocID="{58F7E698-CB22-419C-BA8B-0421238AE68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2D0323F-64AD-4CF8-AE0B-C37B90082BEC}" type="pres">
      <dgm:prSet presAssocID="{F8741C19-E786-4F6D-A578-FC57C3DFC0D6}" presName="parTxOnlySpace" presStyleCnt="0"/>
      <dgm:spPr/>
    </dgm:pt>
    <dgm:pt modelId="{FBB1DB68-AF3F-480C-99D7-A6205A1DEAFD}" type="pres">
      <dgm:prSet presAssocID="{8B23810C-2C1C-4A9E-9B27-4B498153044D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16C474F-6B34-433A-9497-0C799517D7C2}" type="pres">
      <dgm:prSet presAssocID="{C326BF21-1B3F-4BA6-A061-01C3A18B4A5E}" presName="parTxOnlySpace" presStyleCnt="0"/>
      <dgm:spPr/>
    </dgm:pt>
    <dgm:pt modelId="{D5CDF572-B3AF-4344-87DF-26B3EF6F5879}" type="pres">
      <dgm:prSet presAssocID="{CF581FD5-A889-4521-8C80-EE6C9F11798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16D6414-36DD-4512-B273-574E12977A7F}" type="presOf" srcId="{58F7E698-CB22-419C-BA8B-0421238AE683}" destId="{4F7CB080-B640-4729-B734-4F942B5D2B1C}" srcOrd="0" destOrd="0" presId="urn:microsoft.com/office/officeart/2005/8/layout/chevron1"/>
    <dgm:cxn modelId="{D5557C2C-58FC-4892-A2A2-324CCD0AA21A}" srcId="{D86C93F9-5679-49C7-9CDF-D567CC893DBE}" destId="{58F7E698-CB22-419C-BA8B-0421238AE683}" srcOrd="0" destOrd="0" parTransId="{5D1E9BEE-CF6C-4EDE-BB62-13BEEE6EC0EE}" sibTransId="{F8741C19-E786-4F6D-A578-FC57C3DFC0D6}"/>
    <dgm:cxn modelId="{60258269-6C0F-4D67-96B8-2F0BEC8A8FFC}" type="presOf" srcId="{D86C93F9-5679-49C7-9CDF-D567CC893DBE}" destId="{515DC867-0D4A-4D57-9866-8F3320D07DBF}" srcOrd="0" destOrd="0" presId="urn:microsoft.com/office/officeart/2005/8/layout/chevron1"/>
    <dgm:cxn modelId="{0B429580-374B-4E0C-A231-82A9F7095187}" srcId="{D86C93F9-5679-49C7-9CDF-D567CC893DBE}" destId="{CF581FD5-A889-4521-8C80-EE6C9F117982}" srcOrd="2" destOrd="0" parTransId="{5054E88C-FACF-476B-97A3-679518CE257A}" sibTransId="{A12B4C4E-5764-4703-932B-15D727F14A56}"/>
    <dgm:cxn modelId="{5DC9DD84-8D57-4F06-81B3-7A116B97F496}" type="presOf" srcId="{CF581FD5-A889-4521-8C80-EE6C9F117982}" destId="{D5CDF572-B3AF-4344-87DF-26B3EF6F5879}" srcOrd="0" destOrd="0" presId="urn:microsoft.com/office/officeart/2005/8/layout/chevron1"/>
    <dgm:cxn modelId="{F6FE23BD-5796-49A7-A5A7-E4AB7A5B4277}" type="presOf" srcId="{8B23810C-2C1C-4A9E-9B27-4B498153044D}" destId="{FBB1DB68-AF3F-480C-99D7-A6205A1DEAFD}" srcOrd="0" destOrd="0" presId="urn:microsoft.com/office/officeart/2005/8/layout/chevron1"/>
    <dgm:cxn modelId="{36B188D1-3E5A-4186-9FD5-8DCC2161707B}" srcId="{D86C93F9-5679-49C7-9CDF-D567CC893DBE}" destId="{8B23810C-2C1C-4A9E-9B27-4B498153044D}" srcOrd="1" destOrd="0" parTransId="{E280E9B3-D050-461E-878B-C59FB6829B3C}" sibTransId="{C326BF21-1B3F-4BA6-A061-01C3A18B4A5E}"/>
    <dgm:cxn modelId="{A8E87315-5884-4AFB-8DA3-D5195B059B2E}" type="presParOf" srcId="{515DC867-0D4A-4D57-9866-8F3320D07DBF}" destId="{4F7CB080-B640-4729-B734-4F942B5D2B1C}" srcOrd="0" destOrd="0" presId="urn:microsoft.com/office/officeart/2005/8/layout/chevron1"/>
    <dgm:cxn modelId="{BB7D1DB3-23FF-4310-969E-CDC8EF2D2AC9}" type="presParOf" srcId="{515DC867-0D4A-4D57-9866-8F3320D07DBF}" destId="{82D0323F-64AD-4CF8-AE0B-C37B90082BEC}" srcOrd="1" destOrd="0" presId="urn:microsoft.com/office/officeart/2005/8/layout/chevron1"/>
    <dgm:cxn modelId="{85B6E768-1F0A-4987-931A-AEF483CEDA48}" type="presParOf" srcId="{515DC867-0D4A-4D57-9866-8F3320D07DBF}" destId="{FBB1DB68-AF3F-480C-99D7-A6205A1DEAFD}" srcOrd="2" destOrd="0" presId="urn:microsoft.com/office/officeart/2005/8/layout/chevron1"/>
    <dgm:cxn modelId="{21DC511E-0A97-498F-B4BB-984970B8312D}" type="presParOf" srcId="{515DC867-0D4A-4D57-9866-8F3320D07DBF}" destId="{916C474F-6B34-433A-9497-0C799517D7C2}" srcOrd="3" destOrd="0" presId="urn:microsoft.com/office/officeart/2005/8/layout/chevron1"/>
    <dgm:cxn modelId="{486C34A2-92A8-4ED1-AC2B-835DE962D386}" type="presParOf" srcId="{515DC867-0D4A-4D57-9866-8F3320D07DBF}" destId="{D5CDF572-B3AF-4344-87DF-26B3EF6F587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7CB080-B640-4729-B734-4F942B5D2B1C}">
      <dsp:nvSpPr>
        <dsp:cNvPr id="0" name=""/>
        <dsp:cNvSpPr/>
      </dsp:nvSpPr>
      <dsp:spPr>
        <a:xfrm>
          <a:off x="1657" y="0"/>
          <a:ext cx="2019476" cy="57150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Specialist</a:t>
          </a:r>
        </a:p>
      </dsp:txBody>
      <dsp:txXfrm>
        <a:off x="287407" y="0"/>
        <a:ext cx="1447976" cy="571500"/>
      </dsp:txXfrm>
    </dsp:sp>
    <dsp:sp modelId="{FBB1DB68-AF3F-480C-99D7-A6205A1DEAFD}">
      <dsp:nvSpPr>
        <dsp:cNvPr id="0" name=""/>
        <dsp:cNvSpPr/>
      </dsp:nvSpPr>
      <dsp:spPr>
        <a:xfrm>
          <a:off x="1819186" y="0"/>
          <a:ext cx="2019476" cy="571500"/>
        </a:xfrm>
        <a:prstGeom prst="chevron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Expert</a:t>
          </a:r>
        </a:p>
      </dsp:txBody>
      <dsp:txXfrm>
        <a:off x="2104936" y="0"/>
        <a:ext cx="1447976" cy="571500"/>
      </dsp:txXfrm>
    </dsp:sp>
    <dsp:sp modelId="{D5CDF572-B3AF-4344-87DF-26B3EF6F5879}">
      <dsp:nvSpPr>
        <dsp:cNvPr id="0" name=""/>
        <dsp:cNvSpPr/>
      </dsp:nvSpPr>
      <dsp:spPr>
        <a:xfrm>
          <a:off x="3636715" y="0"/>
          <a:ext cx="2019476" cy="571500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Master</a:t>
          </a:r>
        </a:p>
      </dsp:txBody>
      <dsp:txXfrm>
        <a:off x="3922465" y="0"/>
        <a:ext cx="1447976" cy="571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LTTH</b:Tag>
    <b:SourceType>Book</b:SourceType>
    <b:Guid>{4623A23C-5FA5-4D00-B0E4-5B37351C5AD3}</b:Guid>
    <b:Title>Preparing for the exam international information</b:Title>
    <b:Year>2019</b:Year>
    <b:City>TP Hồ Chí Minh</b:City>
    <b:Author>
      <b:Author>
        <b:NameList>
          <b:Person>
            <b:Last>HOC</b:Last>
            <b:First>LY</b:First>
            <b:Middle>TRAN THAI</b:Middle>
          </b:Person>
        </b:NameList>
      </b:Author>
    </b:Author>
    <b:LCID>vi-VN</b:LCID>
    <b:Publisher>HOCICT-Information and Communication Technogogies</b:Publisher>
    <b:URL>http://www.hocict.edu.vn</b:URL>
    <b:RefOrder>1</b:RefOrder>
  </b:Source>
</b:Sources>
</file>

<file path=customXml/itemProps1.xml><?xml version="1.0" encoding="utf-8"?>
<ds:datastoreItem xmlns:ds="http://schemas.openxmlformats.org/officeDocument/2006/customXml" ds:itemID="{0D25DD3C-5AC3-431E-AC08-BCBEA974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TRAN THAI HOC</dc:creator>
  <cp:lastModifiedBy>phan anh</cp:lastModifiedBy>
  <cp:revision>29</cp:revision>
  <dcterms:created xsi:type="dcterms:W3CDTF">2022-07-16T06:15:00Z</dcterms:created>
  <dcterms:modified xsi:type="dcterms:W3CDTF">2023-12-03T14:22:00Z</dcterms:modified>
</cp:coreProperties>
</file>