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FFE0E" w14:textId="18E052E3" w:rsidR="004C6E71" w:rsidRPr="005C4E0E" w:rsidRDefault="005C4E0E" w:rsidP="00796771">
      <w:pPr>
        <w:pStyle w:val="Caption"/>
        <w:jc w:val="center"/>
      </w:pPr>
      <w:r>
        <w:rPr>
          <w:noProof/>
        </w:rPr>
        <w:drawing>
          <wp:anchor distT="0" distB="0" distL="114300" distR="114300" simplePos="0" relativeHeight="251663360" behindDoc="0" locked="0" layoutInCell="1" allowOverlap="1" wp14:anchorId="1403F048" wp14:editId="43060075">
            <wp:simplePos x="0" y="0"/>
            <wp:positionH relativeFrom="column">
              <wp:posOffset>-32385</wp:posOffset>
            </wp:positionH>
            <wp:positionV relativeFrom="paragraph">
              <wp:posOffset>0</wp:posOffset>
            </wp:positionV>
            <wp:extent cx="2649855" cy="16833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9855" cy="1683385"/>
                    </a:xfrm>
                    <a:prstGeom prst="rect">
                      <a:avLst/>
                    </a:prstGeom>
                  </pic:spPr>
                </pic:pic>
              </a:graphicData>
            </a:graphic>
          </wp:anchor>
        </w:drawing>
      </w:r>
      <w:r w:rsidRPr="005C4E0E">
        <w:rPr>
          <w:noProof/>
        </w:rPr>
        <w:drawing>
          <wp:anchor distT="0" distB="0" distL="114300" distR="114300" simplePos="0" relativeHeight="251662336" behindDoc="0" locked="0" layoutInCell="1" allowOverlap="1" wp14:anchorId="62B545D9" wp14:editId="6A8D3C58">
            <wp:simplePos x="0" y="0"/>
            <wp:positionH relativeFrom="column">
              <wp:posOffset>6261735</wp:posOffset>
            </wp:positionH>
            <wp:positionV relativeFrom="paragraph">
              <wp:posOffset>0</wp:posOffset>
            </wp:positionV>
            <wp:extent cx="2649855" cy="37064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649855" cy="3706495"/>
                    </a:xfrm>
                    <a:prstGeom prst="rect">
                      <a:avLst/>
                    </a:prstGeom>
                  </pic:spPr>
                </pic:pic>
              </a:graphicData>
            </a:graphic>
          </wp:anchor>
        </w:drawing>
      </w:r>
      <w:r w:rsidRPr="005C4E0E">
        <w:t>[Type the caption for the picture]</w:t>
      </w:r>
    </w:p>
    <w:tbl>
      <w:tblPr>
        <w:tblStyle w:val="TableGrid"/>
        <w:tblpPr w:leftFromText="180" w:rightFromText="180" w:vertAnchor="text" w:horzAnchor="margin" w:tblpXSpec="center" w:tblpY="3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036"/>
      </w:tblGrid>
      <w:tr w:rsidR="008C6CD9" w14:paraId="0AA88544" w14:textId="77777777" w:rsidTr="008C6CD9">
        <w:trPr>
          <w:trHeight w:val="454"/>
        </w:trPr>
        <w:tc>
          <w:tcPr>
            <w:tcW w:w="2127" w:type="dxa"/>
            <w:tcBorders>
              <w:top w:val="single" w:sz="4" w:space="0" w:color="auto"/>
              <w:bottom w:val="single" w:sz="4" w:space="0" w:color="auto"/>
            </w:tcBorders>
            <w:vAlign w:val="center"/>
          </w:tcPr>
          <w:p w14:paraId="0C7FE3E4" w14:textId="77777777" w:rsidR="008C6CD9" w:rsidRPr="0046056C" w:rsidRDefault="008C6CD9" w:rsidP="008C6CD9">
            <w:pPr>
              <w:jc w:val="center"/>
              <w:rPr>
                <w:b/>
                <w:bCs/>
                <w:color w:val="2E653E" w:themeColor="accent5" w:themeShade="BF"/>
              </w:rPr>
            </w:pPr>
            <w:r w:rsidRPr="002E103C">
              <w:rPr>
                <w:b/>
                <w:bCs/>
                <w:color w:val="2E653E" w:themeColor="accent5" w:themeShade="BF"/>
              </w:rPr>
              <w:t>[COMPANY NAME]</w:t>
            </w:r>
          </w:p>
        </w:tc>
        <w:tc>
          <w:tcPr>
            <w:tcW w:w="2036" w:type="dxa"/>
            <w:tcBorders>
              <w:top w:val="single" w:sz="4" w:space="0" w:color="auto"/>
              <w:bottom w:val="single" w:sz="4" w:space="0" w:color="auto"/>
            </w:tcBorders>
            <w:vAlign w:val="center"/>
          </w:tcPr>
          <w:p w14:paraId="2156668A" w14:textId="77777777" w:rsidR="008C6CD9" w:rsidRPr="002E103C" w:rsidRDefault="008C6CD9" w:rsidP="008C6CD9">
            <w:pPr>
              <w:jc w:val="center"/>
              <w:rPr>
                <w:b/>
                <w:bCs/>
                <w:color w:val="2E653E" w:themeColor="accent5" w:themeShade="BF"/>
              </w:rPr>
            </w:pPr>
          </w:p>
        </w:tc>
      </w:tr>
      <w:tr w:rsidR="008C6CD9" w14:paraId="56063B99" w14:textId="77777777" w:rsidTr="008C6CD9">
        <w:trPr>
          <w:trHeight w:val="981"/>
        </w:trPr>
        <w:tc>
          <w:tcPr>
            <w:tcW w:w="2127" w:type="dxa"/>
            <w:tcBorders>
              <w:top w:val="single" w:sz="4" w:space="0" w:color="auto"/>
            </w:tcBorders>
            <w:vAlign w:val="center"/>
          </w:tcPr>
          <w:p w14:paraId="7E0D3FF7" w14:textId="77777777" w:rsidR="008C6CD9" w:rsidRPr="002E103C" w:rsidRDefault="008C6CD9" w:rsidP="008C6CD9">
            <w:pPr>
              <w:rPr>
                <w:color w:val="A0ACB2" w:themeColor="background2" w:themeShade="BF"/>
              </w:rPr>
            </w:pPr>
            <w:r w:rsidRPr="002E103C">
              <w:rPr>
                <w:color w:val="A0ACB2" w:themeColor="background2" w:themeShade="BF"/>
              </w:rPr>
              <w:t>Replace with</w:t>
            </w:r>
          </w:p>
          <w:p w14:paraId="5D5BE4C2" w14:textId="77777777" w:rsidR="008C6CD9" w:rsidRPr="002E103C" w:rsidRDefault="008C6CD9" w:rsidP="008C6CD9">
            <w:pPr>
              <w:rPr>
                <w:b/>
                <w:bCs/>
              </w:rPr>
            </w:pPr>
            <w:r w:rsidRPr="00C223F8">
              <w:rPr>
                <w:b/>
                <w:bCs/>
                <w:color w:val="FF0000"/>
                <w:sz w:val="46"/>
                <w:szCs w:val="44"/>
                <w:rPrChange w:id="0" w:author="LY TRAN THAI HOC" w:date="2023-03-08T16:27:00Z">
                  <w:rPr>
                    <w:b/>
                    <w:bCs/>
                    <w:sz w:val="46"/>
                    <w:szCs w:val="44"/>
                  </w:rPr>
                </w:rPrChange>
              </w:rPr>
              <w:t>LOGO</w:t>
            </w:r>
          </w:p>
        </w:tc>
        <w:tc>
          <w:tcPr>
            <w:tcW w:w="2036" w:type="dxa"/>
            <w:tcBorders>
              <w:top w:val="single" w:sz="4" w:space="0" w:color="auto"/>
            </w:tcBorders>
            <w:vAlign w:val="center"/>
          </w:tcPr>
          <w:p w14:paraId="2963D466" w14:textId="77777777" w:rsidR="008C6CD9" w:rsidRDefault="008C6CD9" w:rsidP="008C6CD9">
            <w:r>
              <w:t>[Address]</w:t>
            </w:r>
          </w:p>
          <w:p w14:paraId="75D8126F" w14:textId="77777777" w:rsidR="008C6CD9" w:rsidRDefault="008C6CD9" w:rsidP="008C6CD9">
            <w:r>
              <w:t>[City, ST ZIP Code]</w:t>
            </w:r>
          </w:p>
          <w:p w14:paraId="7D48342A" w14:textId="77777777" w:rsidR="008C6CD9" w:rsidRDefault="008C6CD9" w:rsidP="008C6CD9">
            <w:r>
              <w:t>[Phone]</w:t>
            </w:r>
          </w:p>
        </w:tc>
      </w:tr>
    </w:tbl>
    <w:p w14:paraId="0E5A0D4F" w14:textId="77777777" w:rsidR="001F3FFB" w:rsidRPr="00847D70" w:rsidRDefault="00847D70" w:rsidP="005C4E0E">
      <w:pPr>
        <w:jc w:val="both"/>
      </w:pPr>
      <w:r w:rsidRPr="00847D70">
        <w:t xml:space="preserve">A rose is a woody perennial flowering plant of the genus Rosa, in the family Rosaceae, or the flower it bears. There are over three hundred species and thousands of cultivars. They form a group of plants that can be erect shrubs, climbing, or trailing, with stems that are often armed with sharp prickles. Flowers vary in size and shape and are usually large and showy, in colours ranging from white through yellows and reds. Most species are native to Asia, with smaller numbers native to Europe, North America, and northwestern Africa. Species, cultivars and hybrids are all widely grown for their beauty and often are fragrant. Roses have acquired cultural significance in many societies. Rose plants range in size from compact, miniature roses, to climbers that can reach seven meters in height. Different species hybridize easily, and this has been used in the </w:t>
      </w:r>
    </w:p>
    <w:p w14:paraId="273F6A22" w14:textId="4BBC356A" w:rsidR="00847D70" w:rsidRDefault="00847D70" w:rsidP="005C4E0E">
      <w:pPr>
        <w:jc w:val="both"/>
      </w:pPr>
      <w:r w:rsidRPr="00847D70">
        <w:t>development of the wide range of garden roses.</w:t>
      </w:r>
      <w:r w:rsidRPr="00847D70">
        <w:rPr>
          <w:noProof/>
        </w:rPr>
        <w:t xml:space="preserve"> </w:t>
      </w:r>
      <w:r w:rsidR="005C4E0E">
        <w:rPr>
          <w:noProof/>
        </w:rPr>
        <w:br w:type="column"/>
      </w:r>
      <w:r w:rsidR="005C4E0E" w:rsidRPr="005C4E0E">
        <w:rPr>
          <w:rStyle w:val="Heading1Char"/>
        </w:rPr>
        <w:t>Who We Are</w:t>
      </w:r>
    </w:p>
    <w:p w14:paraId="4706E6D1" w14:textId="18A384BC" w:rsidR="005C4E0E" w:rsidRDefault="005C4E0E" w:rsidP="005C4E0E">
      <w:pPr>
        <w:pStyle w:val="Heading2"/>
      </w:pPr>
      <w:r>
        <w:t>About Us</w:t>
      </w:r>
    </w:p>
    <w:p w14:paraId="5427EA8D" w14:textId="50F86E16" w:rsidR="005C4E0E" w:rsidRPr="005C4E0E" w:rsidRDefault="00554DEA" w:rsidP="005C4E0E">
      <w:pPr>
        <w:jc w:val="both"/>
      </w:pPr>
      <w:ins w:id="1" w:author="Nguyễn Thiện Phúc" w:date="2024-10-31T08:48:00Z" w16du:dateUtc="2024-10-31T01:48:00Z">
        <w:r>
          <w:sym w:font="Webdings" w:char="F07E"/>
        </w:r>
      </w:ins>
      <w:r w:rsidR="005C4E0E" w:rsidRPr="005C4E0E">
        <w:t>With the vision of sharing our knowledge of Information Technology in general and Informatic in specific, we create website HOCICT-Information Communications and Technologies to collect and rearrange educational materials and our own resources.</w:t>
      </w:r>
    </w:p>
    <w:p w14:paraId="41B3336E" w14:textId="396B3914" w:rsidR="005C4E0E" w:rsidRPr="005C4E0E" w:rsidRDefault="005C4E0E" w:rsidP="005C4E0E">
      <w:pPr>
        <w:pStyle w:val="Heading2"/>
      </w:pPr>
      <w:r>
        <w:t>Contact Us</w:t>
      </w:r>
    </w:p>
    <w:p w14:paraId="7601CCBE" w14:textId="46CD9EE9" w:rsidR="00C223F8" w:rsidRDefault="00C223F8" w:rsidP="00B21B9C">
      <w:pPr>
        <w:rPr>
          <w:ins w:id="2" w:author="LY TRAN THAI HOC" w:date="2023-03-08T16:26:00Z"/>
        </w:rPr>
      </w:pPr>
      <w:ins w:id="3" w:author="LY TRAN THAI HOC" w:date="2023-03-08T16:26:00Z">
        <w:r>
          <w:t>Address:</w:t>
        </w:r>
      </w:ins>
    </w:p>
    <w:p w14:paraId="4E7817BF" w14:textId="1A7783A3" w:rsidR="005C4E0E" w:rsidRDefault="005C4E0E" w:rsidP="00B21B9C">
      <w:r>
        <w:t xml:space="preserve">Phone: </w:t>
      </w:r>
    </w:p>
    <w:p w14:paraId="12C755F4" w14:textId="693BC4B8" w:rsidR="005C4E0E" w:rsidRDefault="005C4E0E" w:rsidP="00B21B9C">
      <w:r>
        <w:t>Email:</w:t>
      </w:r>
    </w:p>
    <w:p w14:paraId="22E99830" w14:textId="237907B0" w:rsidR="005C4E0E" w:rsidRDefault="005C4E0E" w:rsidP="00B21B9C">
      <w:r>
        <w:t xml:space="preserve">Website: </w:t>
      </w:r>
      <w:del w:id="4" w:author="LY TRAN THAI HOC" w:date="2023-03-08T16:26:00Z">
        <w:r w:rsidDel="00C223F8">
          <w:delText>[Web Address]</w:delText>
        </w:r>
      </w:del>
    </w:p>
    <w:p w14:paraId="05B0F94E" w14:textId="2881B346" w:rsidR="00847D70" w:rsidRPr="00B21B9C" w:rsidRDefault="005C4E0E" w:rsidP="00B21B9C">
      <w:pPr>
        <w:rPr>
          <w:rFonts w:ascii="Cambria" w:eastAsiaTheme="majorEastAsia" w:hAnsi="Cambria" w:cstheme="majorBidi"/>
          <w:bCs/>
          <w:color w:val="1CADE4" w:themeColor="accent1"/>
          <w:sz w:val="28"/>
          <w:szCs w:val="26"/>
        </w:rPr>
      </w:pPr>
      <w:r>
        <w:br w:type="column"/>
      </w:r>
    </w:p>
    <w:p w14:paraId="42998B30" w14:textId="730C064F" w:rsidR="00847D70" w:rsidRDefault="00847D70" w:rsidP="00847D70">
      <w:pPr>
        <w:jc w:val="both"/>
      </w:pPr>
      <w:bookmarkStart w:id="5" w:name="_Hlk57277885"/>
      <w:bookmarkEnd w:id="5"/>
      <w:r>
        <w:t>in a matrix of fine, but stiff, hairs. Rose hips of some species, especially the dog rose (Rosa canina) and rugosa rose (Rosa rugosa), are very rich in vitamin C, among the richest sources of any plant. The hips are eaten by fruit-eating birds such as thrushes and waxwings, which then disperse the seeds in their droppings. Some birds, particularly finches, also eat the seeds.</w:t>
      </w:r>
    </w:p>
    <w:p w14:paraId="4B40FCBC" w14:textId="77777777" w:rsidR="00455EEE" w:rsidRDefault="00455EEE" w:rsidP="00847D70">
      <w:pPr>
        <w:jc w:val="both"/>
      </w:pPr>
    </w:p>
    <w:p w14:paraId="63D4DACD" w14:textId="3270DFE7" w:rsidR="00E37DB3" w:rsidRDefault="00E37DB3" w:rsidP="00E37DB3"/>
    <w:p w14:paraId="383AD26D" w14:textId="23D4473F" w:rsidR="00455EEE" w:rsidRPr="00E37DB3" w:rsidRDefault="00455EEE" w:rsidP="00E37DB3">
      <w:pPr>
        <w:pStyle w:val="Heading1"/>
      </w:pPr>
      <w:r w:rsidRPr="00E37DB3">
        <w:t>Rosa</w:t>
      </w:r>
    </w:p>
    <w:p w14:paraId="540A3AA4" w14:textId="77777777" w:rsidR="00E22C34" w:rsidRDefault="00E22C34" w:rsidP="00E22C34">
      <w:r>
        <w:t>Rosa (the type subgenus, sometimes incorrectly called Eurosa) containing all the other roses. This subgenus is subdivided into 11 sections.</w:t>
      </w:r>
    </w:p>
    <w:p w14:paraId="7550ED42" w14:textId="32141B1F" w:rsidR="00847D70" w:rsidRDefault="00847D70" w:rsidP="00A959F5">
      <w:pPr>
        <w:pStyle w:val="ListParagraph"/>
        <w:numPr>
          <w:ilvl w:val="0"/>
          <w:numId w:val="20"/>
        </w:numPr>
        <w:pPrChange w:id="6" w:author="Nguyễn Thiện Phúc" w:date="2024-10-31T08:46:00Z" w16du:dateUtc="2024-10-31T01:46:00Z">
          <w:pPr/>
        </w:pPrChange>
      </w:pPr>
      <w:r>
        <w:t>Banksianae – white and yellow flowered roses from China.</w:t>
      </w:r>
    </w:p>
    <w:p w14:paraId="3CAAF5B0" w14:textId="7AC10127" w:rsidR="00847D70" w:rsidRDefault="00847D70" w:rsidP="00A959F5">
      <w:pPr>
        <w:pStyle w:val="ListParagraph"/>
        <w:numPr>
          <w:ilvl w:val="0"/>
          <w:numId w:val="20"/>
        </w:numPr>
        <w:pPrChange w:id="7" w:author="Nguyễn Thiện Phúc" w:date="2024-10-31T08:46:00Z" w16du:dateUtc="2024-10-31T01:46:00Z">
          <w:pPr/>
        </w:pPrChange>
      </w:pPr>
      <w:r>
        <w:t>Bracteatae – three species, two from China and one from India.</w:t>
      </w:r>
    </w:p>
    <w:p w14:paraId="05A02C65" w14:textId="53562BD4" w:rsidR="00847D70" w:rsidRDefault="00847D70" w:rsidP="00A959F5">
      <w:pPr>
        <w:pStyle w:val="ListParagraph"/>
        <w:numPr>
          <w:ilvl w:val="0"/>
          <w:numId w:val="20"/>
        </w:numPr>
        <w:pPrChange w:id="8" w:author="Nguyễn Thiện Phúc" w:date="2024-10-31T08:46:00Z" w16du:dateUtc="2024-10-31T01:46:00Z">
          <w:pPr/>
        </w:pPrChange>
      </w:pPr>
      <w:r>
        <w:t>Caninae – pink and white flowered species from Asia, Europe and North Africa.</w:t>
      </w:r>
    </w:p>
    <w:p w14:paraId="6CD3CECB" w14:textId="68F1EAB5" w:rsidR="00847D70" w:rsidRDefault="00847D70" w:rsidP="00A959F5">
      <w:pPr>
        <w:pStyle w:val="ListParagraph"/>
        <w:numPr>
          <w:ilvl w:val="0"/>
          <w:numId w:val="20"/>
        </w:numPr>
        <w:pPrChange w:id="9" w:author="Nguyễn Thiện Phúc" w:date="2024-10-31T08:46:00Z" w16du:dateUtc="2024-10-31T01:46:00Z">
          <w:pPr/>
        </w:pPrChange>
      </w:pPr>
      <w:r>
        <w:t>Carolinae – white, pink, and bright pink flowered species all from North America.</w:t>
      </w:r>
    </w:p>
    <w:p w14:paraId="14B1331E" w14:textId="4CF48499" w:rsidR="00847D70" w:rsidRDefault="00847D70" w:rsidP="00A959F5">
      <w:pPr>
        <w:pStyle w:val="ListParagraph"/>
        <w:numPr>
          <w:ilvl w:val="0"/>
          <w:numId w:val="20"/>
        </w:numPr>
        <w:pPrChange w:id="10" w:author="Nguyễn Thiện Phúc" w:date="2024-10-31T08:46:00Z" w16du:dateUtc="2024-10-31T01:46:00Z">
          <w:pPr/>
        </w:pPrChange>
      </w:pPr>
      <w:r>
        <w:t>Chinensis – white, pink, yellow, red and mixed-color roses from China and Burma.</w:t>
      </w:r>
    </w:p>
    <w:p w14:paraId="6D535656" w14:textId="1417400D" w:rsidR="001F3FFB" w:rsidRDefault="00E37DB3" w:rsidP="002266C2">
      <w:r>
        <w:br w:type="column"/>
      </w:r>
      <w:r w:rsidR="00847D70">
        <w:t>Synstylae – white, pink, and crimson flowered roses from all areas.</w:t>
      </w:r>
      <w:r w:rsidR="00E0465F" w:rsidRPr="00E0465F">
        <w:rPr>
          <w:noProof/>
        </w:rPr>
        <w:t xml:space="preserve"> </w:t>
      </w:r>
      <w:r w:rsidR="001F3FFB">
        <w:t>Etymology</w:t>
      </w:r>
    </w:p>
    <w:p w14:paraId="3124215F" w14:textId="77777777" w:rsidR="001F3FFB" w:rsidRPr="00C26629" w:rsidRDefault="001F3FFB" w:rsidP="001F3FFB">
      <w:pPr>
        <w:spacing w:after="1200"/>
        <w:jc w:val="both"/>
        <w:rPr>
          <w:i/>
          <w:iCs/>
          <w:color w:val="1CADE4" w:themeColor="accent1"/>
        </w:rPr>
      </w:pPr>
      <w:r w:rsidRPr="000562BE">
        <w:rPr>
          <w:rStyle w:val="IntenseEmphasis"/>
        </w:rPr>
        <w:t xml:space="preserve">The name rose comes from French, itself from Latin rosa, which was perhaps borrowed from Oscan, from Greek </w:t>
      </w:r>
      <w:r w:rsidRPr="000562BE">
        <w:rPr>
          <w:rStyle w:val="IntenseEmphasis"/>
          <w:rFonts w:ascii="Calibri" w:hAnsi="Calibri" w:cs="Calibri"/>
        </w:rPr>
        <w:t>ρόδον</w:t>
      </w:r>
      <w:r w:rsidRPr="000562BE">
        <w:rPr>
          <w:rStyle w:val="IntenseEmphasis"/>
        </w:rPr>
        <w:t xml:space="preserve"> rh</w:t>
      </w:r>
      <w:r w:rsidRPr="000562BE">
        <w:rPr>
          <w:rStyle w:val="IntenseEmphasis"/>
          <w:rFonts w:ascii="Tw Cen MT" w:hAnsi="Tw Cen MT" w:cs="Tw Cen MT"/>
        </w:rPr>
        <w:t>ó</w:t>
      </w:r>
      <w:r w:rsidRPr="000562BE">
        <w:rPr>
          <w:rStyle w:val="IntenseEmphasis"/>
        </w:rPr>
        <w:t xml:space="preserve">don (Aeolic </w:t>
      </w:r>
      <w:r w:rsidRPr="000562BE">
        <w:rPr>
          <w:rStyle w:val="IntenseEmphasis"/>
          <w:rFonts w:ascii="Calibri" w:hAnsi="Calibri" w:cs="Calibri"/>
        </w:rPr>
        <w:t>βρόδον</w:t>
      </w:r>
      <w:r w:rsidRPr="000562BE">
        <w:rPr>
          <w:rStyle w:val="IntenseEmphasis"/>
        </w:rPr>
        <w:t xml:space="preserve"> wr</w:t>
      </w:r>
      <w:r w:rsidRPr="000562BE">
        <w:rPr>
          <w:rStyle w:val="IntenseEmphasis"/>
          <w:rFonts w:ascii="Tw Cen MT" w:hAnsi="Tw Cen MT" w:cs="Tw Cen MT"/>
        </w:rPr>
        <w:t>ó</w:t>
      </w:r>
      <w:r w:rsidRPr="000562BE">
        <w:rPr>
          <w:rStyle w:val="IntenseEmphasis"/>
        </w:rPr>
        <w:t>don), itself borrowed from Old Persian wrd- (wurdi), related to Avestan var</w:t>
      </w:r>
      <w:r w:rsidRPr="000562BE">
        <w:rPr>
          <w:rStyle w:val="IntenseEmphasis"/>
          <w:rFonts w:ascii="Arial" w:hAnsi="Arial" w:cs="Arial"/>
        </w:rPr>
        <w:t>ə</w:t>
      </w:r>
      <w:r w:rsidRPr="000562BE">
        <w:rPr>
          <w:rStyle w:val="IntenseEmphasis"/>
          <w:rFonts w:ascii="Calibri" w:hAnsi="Calibri" w:cs="Calibri"/>
        </w:rPr>
        <w:t>δ</w:t>
      </w:r>
      <w:r w:rsidRPr="000562BE">
        <w:rPr>
          <w:rStyle w:val="IntenseEmphasis"/>
        </w:rPr>
        <w:t>a, Sogdian ward, Parthian w</w:t>
      </w:r>
      <w:r w:rsidRPr="000562BE">
        <w:rPr>
          <w:rStyle w:val="IntenseEmphasis"/>
          <w:rFonts w:ascii="Tw Cen MT" w:hAnsi="Tw Cen MT" w:cs="Tw Cen MT"/>
        </w:rPr>
        <w:t>â</w:t>
      </w:r>
      <w:r w:rsidRPr="000562BE">
        <w:rPr>
          <w:rStyle w:val="IntenseEmphasis"/>
        </w:rPr>
        <w:t>r.</w:t>
      </w:r>
    </w:p>
    <w:p w14:paraId="05BFCD5E" w14:textId="77777777" w:rsidR="00796771" w:rsidRDefault="001F3FFB" w:rsidP="00796771">
      <w:pPr>
        <w:pStyle w:val="Caption"/>
      </w:pPr>
      <w:r>
        <w:br w:type="column"/>
      </w:r>
      <w:r w:rsidR="00743F5E">
        <w:rPr>
          <w:rFonts w:ascii="Cambria" w:eastAsiaTheme="majorEastAsia" w:hAnsi="Cambria" w:cstheme="majorBidi"/>
          <w:noProof/>
          <w:sz w:val="28"/>
          <w:szCs w:val="26"/>
        </w:rPr>
        <w:drawing>
          <wp:inline distT="0" distB="0" distL="0" distR="0" wp14:anchorId="17E85A7E" wp14:editId="08586ACD">
            <wp:extent cx="2649855" cy="1764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855" cy="1764665"/>
                    </a:xfrm>
                    <a:prstGeom prst="rect">
                      <a:avLst/>
                    </a:prstGeom>
                  </pic:spPr>
                </pic:pic>
              </a:graphicData>
            </a:graphic>
          </wp:inline>
        </w:drawing>
      </w:r>
      <w:r w:rsidR="00743F5E">
        <w:t xml:space="preserve"> </w:t>
      </w:r>
    </w:p>
    <w:p w14:paraId="56B60F60" w14:textId="2A7FD94B" w:rsidR="001F3FFB" w:rsidRDefault="001F3FFB" w:rsidP="00796771">
      <w:pPr>
        <w:pStyle w:val="Caption"/>
      </w:pPr>
      <w:r>
        <w:t xml:space="preserve">[TYPE A </w:t>
      </w:r>
      <w:r w:rsidRPr="00796771">
        <w:t>CAPTION</w:t>
      </w:r>
      <w:r>
        <w:t xml:space="preserve"> FOR YOUR PHOTO]</w:t>
      </w:r>
    </w:p>
    <w:p w14:paraId="4610C9AA" w14:textId="3005F722" w:rsidR="00E0465F" w:rsidRDefault="00E0465F" w:rsidP="002B4AED">
      <w:pPr>
        <w:jc w:val="both"/>
      </w:pPr>
    </w:p>
    <w:sectPr w:rsidR="00E0465F" w:rsidSect="00FD19E3">
      <w:headerReference w:type="default" r:id="rId11"/>
      <w:pgSz w:w="16840" w:h="11907" w:orient="landscape" w:code="9"/>
      <w:pgMar w:top="1440" w:right="1440" w:bottom="1440" w:left="1440" w:header="720" w:footer="720" w:gutter="0"/>
      <w:cols w:num="3" w:space="720"/>
      <w:titlePg/>
      <w:docGrid w:linePitch="360"/>
      <w:sectPrChange w:id="18" w:author="Nguyễn Thiện Phúc" w:date="2024-10-31T08:47:00Z" w16du:dateUtc="2024-10-31T01:47:00Z">
        <w:sectPr w:rsidR="00E0465F" w:rsidSect="00FD19E3">
          <w:pgMar w:top="1440" w:right="1440" w:bottom="1440" w:left="1440" w:header="720" w:footer="720"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4457C" w14:textId="77777777" w:rsidR="005E48C6" w:rsidRDefault="005E48C6" w:rsidP="00E22C34">
      <w:pPr>
        <w:spacing w:after="0" w:line="240" w:lineRule="auto"/>
      </w:pPr>
      <w:r>
        <w:separator/>
      </w:r>
    </w:p>
  </w:endnote>
  <w:endnote w:type="continuationSeparator" w:id="0">
    <w:p w14:paraId="3AF0CB80" w14:textId="77777777" w:rsidR="005E48C6" w:rsidRDefault="005E48C6" w:rsidP="00E2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D81DF" w14:textId="77777777" w:rsidR="005E48C6" w:rsidRDefault="005E48C6" w:rsidP="00E22C34">
      <w:pPr>
        <w:spacing w:after="0" w:line="240" w:lineRule="auto"/>
      </w:pPr>
      <w:r>
        <w:separator/>
      </w:r>
    </w:p>
  </w:footnote>
  <w:footnote w:type="continuationSeparator" w:id="0">
    <w:p w14:paraId="55F440BD" w14:textId="77777777" w:rsidR="005E48C6" w:rsidRDefault="005E48C6" w:rsidP="00E22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1493"/>
      <w:gridCol w:w="12467"/>
    </w:tblGrid>
    <w:tr w:rsidR="00FD19E3" w14:paraId="44C23D71" w14:textId="77777777">
      <w:trPr>
        <w:jc w:val="right"/>
        <w:ins w:id="11" w:author="Nguyễn Thiện Phúc" w:date="2024-10-31T08:47:00Z" w16du:dateUtc="2024-10-31T01:47:00Z"/>
      </w:trPr>
      <w:tc>
        <w:tcPr>
          <w:tcW w:w="0" w:type="auto"/>
          <w:shd w:val="clear" w:color="auto" w:fill="2683C6" w:themeFill="accent2"/>
          <w:vAlign w:val="center"/>
        </w:tcPr>
        <w:p w14:paraId="659E7BD8" w14:textId="77777777" w:rsidR="00FD19E3" w:rsidRDefault="00FD19E3">
          <w:pPr>
            <w:pStyle w:val="Header"/>
            <w:rPr>
              <w:ins w:id="12" w:author="Nguyễn Thiện Phúc" w:date="2024-10-31T08:47:00Z" w16du:dateUtc="2024-10-31T01:47:00Z"/>
              <w:caps/>
              <w:color w:val="FFFFFF" w:themeColor="background1"/>
            </w:rPr>
          </w:pPr>
        </w:p>
      </w:tc>
      <w:tc>
        <w:tcPr>
          <w:tcW w:w="0" w:type="auto"/>
          <w:shd w:val="clear" w:color="auto" w:fill="2683C6" w:themeFill="accent2"/>
          <w:vAlign w:val="center"/>
        </w:tcPr>
        <w:p w14:paraId="0C02068E" w14:textId="77777777" w:rsidR="00FD19E3" w:rsidRDefault="00FD19E3">
          <w:pPr>
            <w:pStyle w:val="Header"/>
            <w:jc w:val="right"/>
            <w:rPr>
              <w:ins w:id="13" w:author="Nguyễn Thiện Phúc" w:date="2024-10-31T08:47:00Z" w16du:dateUtc="2024-10-31T01:47:00Z"/>
              <w:caps/>
              <w:color w:val="FFFFFF" w:themeColor="background1"/>
            </w:rPr>
          </w:pPr>
          <w:ins w:id="14" w:author="Nguyễn Thiện Phúc" w:date="2024-10-31T08:47:00Z" w16du:dateUtc="2024-10-31T01:47:00Z">
            <w:r>
              <w:rPr>
                <w:caps/>
                <w:color w:val="FFFFFF" w:themeColor="background1"/>
              </w:rPr>
              <w:t xml:space="preserve"> </w:t>
            </w:r>
          </w:ins>
          <w:customXmlInsRangeStart w:id="15" w:author="Nguyễn Thiện Phúc" w:date="2024-10-31T08:47:00Z"/>
          <w:sdt>
            <w:sdtPr>
              <w:rPr>
                <w:caps/>
                <w:color w:val="FFFFFF" w:themeColor="background1"/>
              </w:rPr>
              <w:alias w:val="Title"/>
              <w:tag w:val=""/>
              <w:id w:val="-773790484"/>
              <w:placeholder>
                <w:docPart w:val="A2BCFA05A6F446DCAD8A9E7C0E6A30AE"/>
              </w:placeholder>
              <w:showingPlcHdr/>
              <w:dataBinding w:prefixMappings="xmlns:ns0='http://purl.org/dc/elements/1.1/' xmlns:ns1='http://schemas.openxmlformats.org/package/2006/metadata/core-properties' " w:xpath="/ns1:coreProperties[1]/ns0:title[1]" w:storeItemID="{6C3C8BC8-F283-45AE-878A-BAB7291924A1}"/>
              <w:text/>
            </w:sdtPr>
            <w:sdtContent>
              <w:customXmlInsRangeEnd w:id="15"/>
              <w:ins w:id="16" w:author="Nguyễn Thiện Phúc" w:date="2024-10-31T08:47:00Z" w16du:dateUtc="2024-10-31T01:47:00Z">
                <w:r>
                  <w:rPr>
                    <w:caps/>
                    <w:color w:val="FFFFFF" w:themeColor="background1"/>
                  </w:rPr>
                  <w:t>[Document title]</w:t>
                </w:r>
              </w:ins>
              <w:customXmlInsRangeStart w:id="17" w:author="Nguyễn Thiện Phúc" w:date="2024-10-31T08:47:00Z"/>
            </w:sdtContent>
          </w:sdt>
          <w:customXmlInsRangeEnd w:id="17"/>
        </w:p>
      </w:tc>
    </w:tr>
  </w:tbl>
  <w:p w14:paraId="0B374AD9" w14:textId="77777777" w:rsidR="00553052" w:rsidRDefault="005530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0pt;height:120pt" o:bullet="t">
        <v:imagedata r:id="rId1" o:title="avatar"/>
      </v:shape>
    </w:pict>
  </w:numPicBullet>
  <w:abstractNum w:abstractNumId="0" w15:restartNumberingAfterBreak="0">
    <w:nsid w:val="01D60A7B"/>
    <w:multiLevelType w:val="multilevel"/>
    <w:tmpl w:val="8E5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EDA"/>
    <w:multiLevelType w:val="hybridMultilevel"/>
    <w:tmpl w:val="95C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4358"/>
    <w:multiLevelType w:val="multilevel"/>
    <w:tmpl w:val="8902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606E5"/>
    <w:multiLevelType w:val="hybridMultilevel"/>
    <w:tmpl w:val="846E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C13BB"/>
    <w:multiLevelType w:val="multilevel"/>
    <w:tmpl w:val="1E760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673D29"/>
    <w:multiLevelType w:val="multilevel"/>
    <w:tmpl w:val="028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028C6"/>
    <w:multiLevelType w:val="hybridMultilevel"/>
    <w:tmpl w:val="C0D4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4BAB"/>
    <w:multiLevelType w:val="multilevel"/>
    <w:tmpl w:val="4FE2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4696C"/>
    <w:multiLevelType w:val="multilevel"/>
    <w:tmpl w:val="3A6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F4206"/>
    <w:multiLevelType w:val="multilevel"/>
    <w:tmpl w:val="582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57B80"/>
    <w:multiLevelType w:val="hybridMultilevel"/>
    <w:tmpl w:val="85E65838"/>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2710C"/>
    <w:multiLevelType w:val="multilevel"/>
    <w:tmpl w:val="53DA5F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1FA73FC"/>
    <w:multiLevelType w:val="multilevel"/>
    <w:tmpl w:val="B35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81D60"/>
    <w:multiLevelType w:val="multilevel"/>
    <w:tmpl w:val="5CE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80A83"/>
    <w:multiLevelType w:val="hybridMultilevel"/>
    <w:tmpl w:val="09A4448C"/>
    <w:lvl w:ilvl="0" w:tplc="9202CA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62197"/>
    <w:multiLevelType w:val="multilevel"/>
    <w:tmpl w:val="861EC6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38336A3"/>
    <w:multiLevelType w:val="multilevel"/>
    <w:tmpl w:val="7B8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62F70"/>
    <w:multiLevelType w:val="hybridMultilevel"/>
    <w:tmpl w:val="3CE4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F373F"/>
    <w:multiLevelType w:val="multilevel"/>
    <w:tmpl w:val="306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F5DCB"/>
    <w:multiLevelType w:val="hybridMultilevel"/>
    <w:tmpl w:val="8A00899E"/>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423569">
    <w:abstractNumId w:val="6"/>
  </w:num>
  <w:num w:numId="2" w16cid:durableId="1885167362">
    <w:abstractNumId w:val="19"/>
  </w:num>
  <w:num w:numId="3" w16cid:durableId="978151706">
    <w:abstractNumId w:val="10"/>
  </w:num>
  <w:num w:numId="4" w16cid:durableId="724915790">
    <w:abstractNumId w:val="14"/>
  </w:num>
  <w:num w:numId="5" w16cid:durableId="1440223316">
    <w:abstractNumId w:val="8"/>
  </w:num>
  <w:num w:numId="6" w16cid:durableId="71514030">
    <w:abstractNumId w:val="9"/>
  </w:num>
  <w:num w:numId="7" w16cid:durableId="16396931">
    <w:abstractNumId w:val="18"/>
  </w:num>
  <w:num w:numId="8" w16cid:durableId="506748932">
    <w:abstractNumId w:val="16"/>
  </w:num>
  <w:num w:numId="9" w16cid:durableId="312295535">
    <w:abstractNumId w:val="5"/>
  </w:num>
  <w:num w:numId="10" w16cid:durableId="1733427358">
    <w:abstractNumId w:val="0"/>
  </w:num>
  <w:num w:numId="11" w16cid:durableId="427891084">
    <w:abstractNumId w:val="12"/>
  </w:num>
  <w:num w:numId="12" w16cid:durableId="1035811131">
    <w:abstractNumId w:val="13"/>
  </w:num>
  <w:num w:numId="13" w16cid:durableId="2092239833">
    <w:abstractNumId w:val="7"/>
  </w:num>
  <w:num w:numId="14" w16cid:durableId="938223991">
    <w:abstractNumId w:val="2"/>
  </w:num>
  <w:num w:numId="15" w16cid:durableId="921063841">
    <w:abstractNumId w:val="1"/>
  </w:num>
  <w:num w:numId="16" w16cid:durableId="1500578825">
    <w:abstractNumId w:val="4"/>
  </w:num>
  <w:num w:numId="17" w16cid:durableId="103547734">
    <w:abstractNumId w:val="15"/>
  </w:num>
  <w:num w:numId="18" w16cid:durableId="1339116260">
    <w:abstractNumId w:val="11"/>
  </w:num>
  <w:num w:numId="19" w16cid:durableId="987705836">
    <w:abstractNumId w:val="17"/>
  </w:num>
  <w:num w:numId="20" w16cid:durableId="167768269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Y TRAN THAI HOC">
    <w15:presenceInfo w15:providerId="Windows Live" w15:userId="d10502daab8e1f5f"/>
  </w15:person>
  <w15:person w15:author="Nguyễn Thiện Phúc">
    <w15:presenceInfo w15:providerId="AD" w15:userId="S::Phuc.NT1@iigvietnam.edu.vn::933ebf3e-8960-4b5c-b7ec-5ada469f1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C"/>
    <w:rsid w:val="00000FF1"/>
    <w:rsid w:val="00010F72"/>
    <w:rsid w:val="00014256"/>
    <w:rsid w:val="00015AEC"/>
    <w:rsid w:val="000163E5"/>
    <w:rsid w:val="0003408A"/>
    <w:rsid w:val="00035A5A"/>
    <w:rsid w:val="000562BE"/>
    <w:rsid w:val="0005670F"/>
    <w:rsid w:val="00075867"/>
    <w:rsid w:val="0008029A"/>
    <w:rsid w:val="00082921"/>
    <w:rsid w:val="000B755E"/>
    <w:rsid w:val="000C493A"/>
    <w:rsid w:val="000C71C3"/>
    <w:rsid w:val="000E742D"/>
    <w:rsid w:val="000E7545"/>
    <w:rsid w:val="000F214C"/>
    <w:rsid w:val="000F6006"/>
    <w:rsid w:val="000F6866"/>
    <w:rsid w:val="00105D3B"/>
    <w:rsid w:val="00111EEF"/>
    <w:rsid w:val="00145961"/>
    <w:rsid w:val="00172007"/>
    <w:rsid w:val="001871CF"/>
    <w:rsid w:val="001962E9"/>
    <w:rsid w:val="001A78D1"/>
    <w:rsid w:val="001D3D9D"/>
    <w:rsid w:val="001E1DCD"/>
    <w:rsid w:val="001F3FFB"/>
    <w:rsid w:val="00203EC5"/>
    <w:rsid w:val="002266C2"/>
    <w:rsid w:val="00250931"/>
    <w:rsid w:val="002774AA"/>
    <w:rsid w:val="00287D2E"/>
    <w:rsid w:val="00294DA8"/>
    <w:rsid w:val="002A2846"/>
    <w:rsid w:val="002B3890"/>
    <w:rsid w:val="002B4AED"/>
    <w:rsid w:val="002D590D"/>
    <w:rsid w:val="002E103C"/>
    <w:rsid w:val="002E126F"/>
    <w:rsid w:val="002F2C77"/>
    <w:rsid w:val="00304AC2"/>
    <w:rsid w:val="00317D8E"/>
    <w:rsid w:val="00342D49"/>
    <w:rsid w:val="00353C75"/>
    <w:rsid w:val="00381E6B"/>
    <w:rsid w:val="003838FC"/>
    <w:rsid w:val="00391933"/>
    <w:rsid w:val="003A2A7F"/>
    <w:rsid w:val="003B2CF3"/>
    <w:rsid w:val="003C4ED6"/>
    <w:rsid w:val="003E535F"/>
    <w:rsid w:val="003F6D37"/>
    <w:rsid w:val="004049D2"/>
    <w:rsid w:val="00407E69"/>
    <w:rsid w:val="004220A9"/>
    <w:rsid w:val="004314C8"/>
    <w:rsid w:val="004341B2"/>
    <w:rsid w:val="00446E80"/>
    <w:rsid w:val="00455EEE"/>
    <w:rsid w:val="0046056C"/>
    <w:rsid w:val="00464DB7"/>
    <w:rsid w:val="0047587D"/>
    <w:rsid w:val="00485C5C"/>
    <w:rsid w:val="004B0C00"/>
    <w:rsid w:val="004B2C14"/>
    <w:rsid w:val="004B3FA5"/>
    <w:rsid w:val="004C0A22"/>
    <w:rsid w:val="004C34E3"/>
    <w:rsid w:val="004C6E71"/>
    <w:rsid w:val="004E17E6"/>
    <w:rsid w:val="004E741A"/>
    <w:rsid w:val="004F2C95"/>
    <w:rsid w:val="005126C7"/>
    <w:rsid w:val="0052647E"/>
    <w:rsid w:val="00530443"/>
    <w:rsid w:val="0053586D"/>
    <w:rsid w:val="0054078F"/>
    <w:rsid w:val="00545C74"/>
    <w:rsid w:val="00553052"/>
    <w:rsid w:val="00554DEA"/>
    <w:rsid w:val="00562642"/>
    <w:rsid w:val="005660F0"/>
    <w:rsid w:val="00577F15"/>
    <w:rsid w:val="00584473"/>
    <w:rsid w:val="005878E2"/>
    <w:rsid w:val="005A5CB1"/>
    <w:rsid w:val="005A63BC"/>
    <w:rsid w:val="005B201C"/>
    <w:rsid w:val="005B62DA"/>
    <w:rsid w:val="005C0E22"/>
    <w:rsid w:val="005C140E"/>
    <w:rsid w:val="005C4E0E"/>
    <w:rsid w:val="005C5FB7"/>
    <w:rsid w:val="005D2521"/>
    <w:rsid w:val="005E48C6"/>
    <w:rsid w:val="00600B44"/>
    <w:rsid w:val="006303E6"/>
    <w:rsid w:val="00635AD3"/>
    <w:rsid w:val="006404B5"/>
    <w:rsid w:val="00655A12"/>
    <w:rsid w:val="00673212"/>
    <w:rsid w:val="00673334"/>
    <w:rsid w:val="00684643"/>
    <w:rsid w:val="006868B9"/>
    <w:rsid w:val="00694B0D"/>
    <w:rsid w:val="006D762B"/>
    <w:rsid w:val="006E6D49"/>
    <w:rsid w:val="006F1783"/>
    <w:rsid w:val="006F70D1"/>
    <w:rsid w:val="006F72DC"/>
    <w:rsid w:val="0070427E"/>
    <w:rsid w:val="00720980"/>
    <w:rsid w:val="00721380"/>
    <w:rsid w:val="0072252B"/>
    <w:rsid w:val="007303F7"/>
    <w:rsid w:val="00733344"/>
    <w:rsid w:val="00736DEB"/>
    <w:rsid w:val="0073770D"/>
    <w:rsid w:val="0074234F"/>
    <w:rsid w:val="00743F5E"/>
    <w:rsid w:val="00745C18"/>
    <w:rsid w:val="00751022"/>
    <w:rsid w:val="007519C5"/>
    <w:rsid w:val="00754189"/>
    <w:rsid w:val="00760EF0"/>
    <w:rsid w:val="00767E5C"/>
    <w:rsid w:val="00796771"/>
    <w:rsid w:val="007B13D8"/>
    <w:rsid w:val="007B3F24"/>
    <w:rsid w:val="007C22E6"/>
    <w:rsid w:val="008010EE"/>
    <w:rsid w:val="00817B3F"/>
    <w:rsid w:val="008345B2"/>
    <w:rsid w:val="00847D70"/>
    <w:rsid w:val="00851070"/>
    <w:rsid w:val="00870E93"/>
    <w:rsid w:val="00871E51"/>
    <w:rsid w:val="008726E6"/>
    <w:rsid w:val="00880199"/>
    <w:rsid w:val="008814F7"/>
    <w:rsid w:val="0089216B"/>
    <w:rsid w:val="00894227"/>
    <w:rsid w:val="008B1C7E"/>
    <w:rsid w:val="008B7986"/>
    <w:rsid w:val="008C0FDE"/>
    <w:rsid w:val="008C51C8"/>
    <w:rsid w:val="008C6CD9"/>
    <w:rsid w:val="008C6DDA"/>
    <w:rsid w:val="008D6188"/>
    <w:rsid w:val="008D77FB"/>
    <w:rsid w:val="008E00D4"/>
    <w:rsid w:val="008E7618"/>
    <w:rsid w:val="008F3069"/>
    <w:rsid w:val="008F321B"/>
    <w:rsid w:val="008F33D2"/>
    <w:rsid w:val="008F5D55"/>
    <w:rsid w:val="00904C95"/>
    <w:rsid w:val="00933183"/>
    <w:rsid w:val="00936000"/>
    <w:rsid w:val="009507C9"/>
    <w:rsid w:val="00967D09"/>
    <w:rsid w:val="00974A45"/>
    <w:rsid w:val="009A05E0"/>
    <w:rsid w:val="009A116A"/>
    <w:rsid w:val="009A1A3F"/>
    <w:rsid w:val="009B0894"/>
    <w:rsid w:val="009C3F06"/>
    <w:rsid w:val="009C7558"/>
    <w:rsid w:val="009D3FA1"/>
    <w:rsid w:val="009E300C"/>
    <w:rsid w:val="009E755B"/>
    <w:rsid w:val="00A00F4D"/>
    <w:rsid w:val="00A046A0"/>
    <w:rsid w:val="00A056F2"/>
    <w:rsid w:val="00A07651"/>
    <w:rsid w:val="00A228F5"/>
    <w:rsid w:val="00A44F7C"/>
    <w:rsid w:val="00A516DC"/>
    <w:rsid w:val="00A52B3E"/>
    <w:rsid w:val="00A67A9F"/>
    <w:rsid w:val="00A8000E"/>
    <w:rsid w:val="00A86C61"/>
    <w:rsid w:val="00A94C3F"/>
    <w:rsid w:val="00A959F5"/>
    <w:rsid w:val="00AA6FF5"/>
    <w:rsid w:val="00AB0DBA"/>
    <w:rsid w:val="00AB6B74"/>
    <w:rsid w:val="00AB754E"/>
    <w:rsid w:val="00AD5487"/>
    <w:rsid w:val="00AD65F0"/>
    <w:rsid w:val="00AD717E"/>
    <w:rsid w:val="00AE42F9"/>
    <w:rsid w:val="00AF169A"/>
    <w:rsid w:val="00B05D0A"/>
    <w:rsid w:val="00B10A33"/>
    <w:rsid w:val="00B21B9C"/>
    <w:rsid w:val="00B24CF7"/>
    <w:rsid w:val="00B258FF"/>
    <w:rsid w:val="00B26EC0"/>
    <w:rsid w:val="00B407C6"/>
    <w:rsid w:val="00B524EE"/>
    <w:rsid w:val="00B52648"/>
    <w:rsid w:val="00B530C9"/>
    <w:rsid w:val="00B53CAD"/>
    <w:rsid w:val="00B579A8"/>
    <w:rsid w:val="00B62BF1"/>
    <w:rsid w:val="00B62C1B"/>
    <w:rsid w:val="00B901C0"/>
    <w:rsid w:val="00BA44DC"/>
    <w:rsid w:val="00BB13EE"/>
    <w:rsid w:val="00BC290B"/>
    <w:rsid w:val="00BC2D4E"/>
    <w:rsid w:val="00BD4FEB"/>
    <w:rsid w:val="00BF6FCA"/>
    <w:rsid w:val="00C210C9"/>
    <w:rsid w:val="00C223F8"/>
    <w:rsid w:val="00C26629"/>
    <w:rsid w:val="00C4182A"/>
    <w:rsid w:val="00C42F3F"/>
    <w:rsid w:val="00C5297A"/>
    <w:rsid w:val="00C56700"/>
    <w:rsid w:val="00C6013B"/>
    <w:rsid w:val="00C71B4A"/>
    <w:rsid w:val="00C8435C"/>
    <w:rsid w:val="00C916D8"/>
    <w:rsid w:val="00C9219C"/>
    <w:rsid w:val="00C95859"/>
    <w:rsid w:val="00CA3A4C"/>
    <w:rsid w:val="00CA5E6C"/>
    <w:rsid w:val="00CA7EB7"/>
    <w:rsid w:val="00CD1452"/>
    <w:rsid w:val="00CE0EDA"/>
    <w:rsid w:val="00CE741A"/>
    <w:rsid w:val="00CF2F73"/>
    <w:rsid w:val="00D01485"/>
    <w:rsid w:val="00D051A9"/>
    <w:rsid w:val="00D31D6B"/>
    <w:rsid w:val="00D33131"/>
    <w:rsid w:val="00D35815"/>
    <w:rsid w:val="00D42CBA"/>
    <w:rsid w:val="00D52574"/>
    <w:rsid w:val="00D60F61"/>
    <w:rsid w:val="00D807DB"/>
    <w:rsid w:val="00D8480D"/>
    <w:rsid w:val="00D864EA"/>
    <w:rsid w:val="00D86C5A"/>
    <w:rsid w:val="00D949DB"/>
    <w:rsid w:val="00D9639B"/>
    <w:rsid w:val="00DA6DED"/>
    <w:rsid w:val="00DE60D0"/>
    <w:rsid w:val="00DE6553"/>
    <w:rsid w:val="00E01100"/>
    <w:rsid w:val="00E018B3"/>
    <w:rsid w:val="00E0465F"/>
    <w:rsid w:val="00E21779"/>
    <w:rsid w:val="00E2283B"/>
    <w:rsid w:val="00E22C34"/>
    <w:rsid w:val="00E25077"/>
    <w:rsid w:val="00E37DB3"/>
    <w:rsid w:val="00E47C91"/>
    <w:rsid w:val="00E535DE"/>
    <w:rsid w:val="00E57EE2"/>
    <w:rsid w:val="00E63504"/>
    <w:rsid w:val="00E66A16"/>
    <w:rsid w:val="00E7280A"/>
    <w:rsid w:val="00E7280E"/>
    <w:rsid w:val="00E74D55"/>
    <w:rsid w:val="00E930B8"/>
    <w:rsid w:val="00EA51DD"/>
    <w:rsid w:val="00EA5EDB"/>
    <w:rsid w:val="00EB1A06"/>
    <w:rsid w:val="00ED2740"/>
    <w:rsid w:val="00EF1FB6"/>
    <w:rsid w:val="00EF2157"/>
    <w:rsid w:val="00EF7D58"/>
    <w:rsid w:val="00F03107"/>
    <w:rsid w:val="00F05FB7"/>
    <w:rsid w:val="00F13A2A"/>
    <w:rsid w:val="00F476DE"/>
    <w:rsid w:val="00F47FB4"/>
    <w:rsid w:val="00F550E7"/>
    <w:rsid w:val="00F65F2A"/>
    <w:rsid w:val="00F66591"/>
    <w:rsid w:val="00F7238C"/>
    <w:rsid w:val="00F928E9"/>
    <w:rsid w:val="00F97802"/>
    <w:rsid w:val="00F97A17"/>
    <w:rsid w:val="00FA0DBF"/>
    <w:rsid w:val="00FA1EC1"/>
    <w:rsid w:val="00FC6B3B"/>
    <w:rsid w:val="00FC6CB0"/>
    <w:rsid w:val="00FC7234"/>
    <w:rsid w:val="00FD19E3"/>
    <w:rsid w:val="00FD5BD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27AD"/>
  <w15:docId w15:val="{F92F9E9E-0085-4FD5-9076-633FFF48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DDA"/>
  </w:style>
  <w:style w:type="paragraph" w:styleId="Heading1">
    <w:name w:val="heading 1"/>
    <w:basedOn w:val="Normal"/>
    <w:next w:val="Normal"/>
    <w:link w:val="Heading1Char"/>
    <w:uiPriority w:val="9"/>
    <w:qFormat/>
    <w:rsid w:val="008C6DDA"/>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C6DDA"/>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Heading3">
    <w:name w:val="heading 3"/>
    <w:basedOn w:val="Normal"/>
    <w:next w:val="Normal"/>
    <w:link w:val="Heading3Char"/>
    <w:uiPriority w:val="9"/>
    <w:unhideWhenUsed/>
    <w:qFormat/>
    <w:rsid w:val="008C6DDA"/>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unhideWhenUsed/>
    <w:qFormat/>
    <w:rsid w:val="008C6DDA"/>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8C6DDA"/>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8C6DDA"/>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8C6DDA"/>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8C6DDA"/>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8C6DDA"/>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DA"/>
    <w:rPr>
      <w:rFonts w:asciiTheme="majorHAnsi" w:eastAsiaTheme="majorEastAsia" w:hAnsiTheme="majorHAnsi" w:cstheme="majorBidi"/>
      <w:color w:val="262626" w:themeColor="text1" w:themeTint="D9"/>
      <w:sz w:val="40"/>
      <w:szCs w:val="40"/>
    </w:rPr>
  </w:style>
  <w:style w:type="character" w:customStyle="1" w:styleId="apple-converted-space">
    <w:name w:val="apple-converted-space"/>
    <w:basedOn w:val="DefaultParagraphFont"/>
    <w:rsid w:val="00FA0DBF"/>
  </w:style>
  <w:style w:type="paragraph" w:styleId="NormalWeb">
    <w:name w:val="Normal (Web)"/>
    <w:basedOn w:val="Normal"/>
    <w:uiPriority w:val="99"/>
    <w:semiHidden/>
    <w:unhideWhenUsed/>
    <w:rsid w:val="00FA0DB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01100"/>
    <w:rPr>
      <w:color w:val="6B9F25" w:themeColor="hyperlink"/>
      <w:u w:val="single"/>
    </w:rPr>
  </w:style>
  <w:style w:type="paragraph" w:styleId="BalloonText">
    <w:name w:val="Balloon Text"/>
    <w:basedOn w:val="Normal"/>
    <w:link w:val="BalloonTextChar"/>
    <w:uiPriority w:val="99"/>
    <w:semiHidden/>
    <w:unhideWhenUsed/>
    <w:rsid w:val="00E5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E"/>
    <w:rPr>
      <w:rFonts w:ascii="Tahoma" w:hAnsi="Tahoma" w:cs="Tahoma"/>
      <w:sz w:val="16"/>
      <w:szCs w:val="16"/>
    </w:rPr>
  </w:style>
  <w:style w:type="paragraph" w:styleId="Revision">
    <w:name w:val="Revision"/>
    <w:hidden/>
    <w:uiPriority w:val="99"/>
    <w:semiHidden/>
    <w:rsid w:val="002D590D"/>
    <w:pPr>
      <w:spacing w:after="0" w:line="240" w:lineRule="auto"/>
    </w:pPr>
    <w:rPr>
      <w:sz w:val="24"/>
    </w:rPr>
  </w:style>
  <w:style w:type="character" w:styleId="FollowedHyperlink">
    <w:name w:val="FollowedHyperlink"/>
    <w:basedOn w:val="DefaultParagraphFont"/>
    <w:uiPriority w:val="99"/>
    <w:semiHidden/>
    <w:unhideWhenUsed/>
    <w:rsid w:val="004B2C14"/>
    <w:rPr>
      <w:color w:val="B26B02" w:themeColor="followedHyperlink"/>
      <w:u w:val="single"/>
    </w:rPr>
  </w:style>
  <w:style w:type="character" w:customStyle="1" w:styleId="Heading2Char">
    <w:name w:val="Heading 2 Char"/>
    <w:basedOn w:val="DefaultParagraphFont"/>
    <w:link w:val="Heading2"/>
    <w:uiPriority w:val="9"/>
    <w:rsid w:val="008C6DDA"/>
    <w:rPr>
      <w:rFonts w:asciiTheme="majorHAnsi" w:eastAsiaTheme="majorEastAsia" w:hAnsiTheme="majorHAnsi" w:cstheme="majorBidi"/>
      <w:color w:val="2683C6" w:themeColor="accent2"/>
      <w:sz w:val="36"/>
      <w:szCs w:val="36"/>
    </w:rPr>
  </w:style>
  <w:style w:type="character" w:customStyle="1" w:styleId="Heading3Char">
    <w:name w:val="Heading 3 Char"/>
    <w:basedOn w:val="DefaultParagraphFont"/>
    <w:link w:val="Heading3"/>
    <w:uiPriority w:val="9"/>
    <w:rsid w:val="008C6DDA"/>
    <w:rPr>
      <w:rFonts w:asciiTheme="majorHAnsi" w:eastAsiaTheme="majorEastAsia" w:hAnsiTheme="majorHAnsi" w:cstheme="majorBidi"/>
      <w:color w:val="1C6194" w:themeColor="accent2" w:themeShade="BF"/>
      <w:sz w:val="32"/>
      <w:szCs w:val="32"/>
    </w:rPr>
  </w:style>
  <w:style w:type="character" w:customStyle="1" w:styleId="Heading4Char">
    <w:name w:val="Heading 4 Char"/>
    <w:basedOn w:val="DefaultParagraphFont"/>
    <w:link w:val="Heading4"/>
    <w:uiPriority w:val="9"/>
    <w:rsid w:val="008C6DDA"/>
    <w:rPr>
      <w:rFonts w:asciiTheme="majorHAnsi" w:eastAsiaTheme="majorEastAsia" w:hAnsiTheme="majorHAnsi" w:cstheme="majorBidi"/>
      <w:i/>
      <w:iCs/>
      <w:color w:val="134163" w:themeColor="accent2" w:themeShade="80"/>
      <w:sz w:val="28"/>
      <w:szCs w:val="28"/>
    </w:rPr>
  </w:style>
  <w:style w:type="paragraph" w:styleId="List">
    <w:name w:val="List"/>
    <w:basedOn w:val="Normal"/>
    <w:uiPriority w:val="99"/>
    <w:unhideWhenUsed/>
    <w:rsid w:val="004F2C95"/>
    <w:pPr>
      <w:ind w:left="360" w:hanging="360"/>
      <w:contextualSpacing/>
    </w:pPr>
  </w:style>
  <w:style w:type="paragraph" w:styleId="BodyText">
    <w:name w:val="Body Text"/>
    <w:basedOn w:val="Normal"/>
    <w:link w:val="BodyTextChar"/>
    <w:uiPriority w:val="99"/>
    <w:unhideWhenUsed/>
    <w:rsid w:val="004F2C95"/>
    <w:pPr>
      <w:spacing w:after="120"/>
    </w:pPr>
  </w:style>
  <w:style w:type="character" w:customStyle="1" w:styleId="BodyTextChar">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rsid w:val="004F2C95"/>
    <w:pPr>
      <w:spacing w:after="200"/>
      <w:ind w:firstLine="360"/>
    </w:pPr>
  </w:style>
  <w:style w:type="character" w:customStyle="1" w:styleId="BodyTextFirstIndentChar">
    <w:name w:val="Body Text First Indent Char"/>
    <w:basedOn w:val="BodyTextChar"/>
    <w:link w:val="BodyTextFirstIndent"/>
    <w:uiPriority w:val="99"/>
    <w:rsid w:val="004F2C95"/>
    <w:rPr>
      <w:sz w:val="24"/>
    </w:rPr>
  </w:style>
  <w:style w:type="paragraph" w:styleId="ListParagraph">
    <w:name w:val="List Paragraph"/>
    <w:basedOn w:val="Normal"/>
    <w:uiPriority w:val="34"/>
    <w:qFormat/>
    <w:rsid w:val="00F13A2A"/>
    <w:pPr>
      <w:ind w:left="720"/>
      <w:contextualSpacing/>
    </w:pPr>
  </w:style>
  <w:style w:type="table" w:styleId="TableGrid">
    <w:name w:val="Table Grid"/>
    <w:basedOn w:val="TableNormal"/>
    <w:uiPriority w:val="59"/>
    <w:rsid w:val="00F6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C6DDA"/>
    <w:pPr>
      <w:outlineLvl w:val="9"/>
    </w:pPr>
  </w:style>
  <w:style w:type="paragraph" w:styleId="TOC1">
    <w:name w:val="toc 1"/>
    <w:basedOn w:val="Normal"/>
    <w:next w:val="Normal"/>
    <w:autoRedefine/>
    <w:uiPriority w:val="39"/>
    <w:unhideWhenUsed/>
    <w:rsid w:val="00CA7EB7"/>
    <w:pPr>
      <w:spacing w:after="100"/>
    </w:pPr>
  </w:style>
  <w:style w:type="paragraph" w:styleId="TOC2">
    <w:name w:val="toc 2"/>
    <w:basedOn w:val="Normal"/>
    <w:next w:val="Normal"/>
    <w:autoRedefine/>
    <w:uiPriority w:val="39"/>
    <w:unhideWhenUsed/>
    <w:rsid w:val="000F6006"/>
    <w:pPr>
      <w:spacing w:after="100"/>
      <w:ind w:left="240"/>
    </w:pPr>
  </w:style>
  <w:style w:type="paragraph" w:styleId="TOC3">
    <w:name w:val="toc 3"/>
    <w:basedOn w:val="Normal"/>
    <w:next w:val="Normal"/>
    <w:autoRedefine/>
    <w:uiPriority w:val="39"/>
    <w:unhideWhenUsed/>
    <w:rsid w:val="000F6006"/>
    <w:pPr>
      <w:spacing w:after="100"/>
      <w:ind w:left="480"/>
    </w:pPr>
  </w:style>
  <w:style w:type="paragraph" w:styleId="Caption">
    <w:name w:val="caption"/>
    <w:basedOn w:val="Normal"/>
    <w:next w:val="Normal"/>
    <w:uiPriority w:val="35"/>
    <w:unhideWhenUsed/>
    <w:qFormat/>
    <w:rsid w:val="008C6DDA"/>
    <w:pPr>
      <w:spacing w:line="240" w:lineRule="auto"/>
    </w:pPr>
    <w:rPr>
      <w:b/>
      <w:bCs/>
      <w:color w:val="404040" w:themeColor="text1" w:themeTint="BF"/>
      <w:sz w:val="16"/>
      <w:szCs w:val="16"/>
    </w:rPr>
  </w:style>
  <w:style w:type="character" w:styleId="CommentReference">
    <w:name w:val="annotation reference"/>
    <w:basedOn w:val="DefaultParagraphFont"/>
    <w:uiPriority w:val="99"/>
    <w:semiHidden/>
    <w:unhideWhenUsed/>
    <w:rsid w:val="00894227"/>
    <w:rPr>
      <w:sz w:val="16"/>
      <w:szCs w:val="16"/>
    </w:rPr>
  </w:style>
  <w:style w:type="paragraph" w:styleId="CommentText">
    <w:name w:val="annotation text"/>
    <w:basedOn w:val="Normal"/>
    <w:link w:val="CommentTextChar"/>
    <w:uiPriority w:val="99"/>
    <w:semiHidden/>
    <w:unhideWhenUsed/>
    <w:rsid w:val="00894227"/>
    <w:pPr>
      <w:spacing w:line="240" w:lineRule="auto"/>
    </w:pPr>
    <w:rPr>
      <w:sz w:val="20"/>
      <w:szCs w:val="20"/>
    </w:rPr>
  </w:style>
  <w:style w:type="character" w:customStyle="1" w:styleId="CommentTextChar">
    <w:name w:val="Comment Text Char"/>
    <w:basedOn w:val="DefaultParagraphFont"/>
    <w:link w:val="CommentText"/>
    <w:uiPriority w:val="99"/>
    <w:semiHidden/>
    <w:rsid w:val="00894227"/>
    <w:rPr>
      <w:sz w:val="20"/>
      <w:szCs w:val="20"/>
    </w:rPr>
  </w:style>
  <w:style w:type="paragraph" w:styleId="CommentSubject">
    <w:name w:val="annotation subject"/>
    <w:basedOn w:val="CommentText"/>
    <w:next w:val="CommentText"/>
    <w:link w:val="CommentSubjectChar"/>
    <w:uiPriority w:val="99"/>
    <w:semiHidden/>
    <w:unhideWhenUsed/>
    <w:rsid w:val="00894227"/>
    <w:rPr>
      <w:b/>
      <w:bCs/>
    </w:rPr>
  </w:style>
  <w:style w:type="character" w:customStyle="1" w:styleId="CommentSubjectChar">
    <w:name w:val="Comment Subject Char"/>
    <w:basedOn w:val="CommentTextChar"/>
    <w:link w:val="CommentSubject"/>
    <w:uiPriority w:val="99"/>
    <w:semiHidden/>
    <w:rsid w:val="00894227"/>
    <w:rPr>
      <w:b/>
      <w:bCs/>
      <w:sz w:val="20"/>
      <w:szCs w:val="20"/>
    </w:rPr>
  </w:style>
  <w:style w:type="paragraph" w:styleId="Bibliography">
    <w:name w:val="Bibliography"/>
    <w:basedOn w:val="Normal"/>
    <w:next w:val="Normal"/>
    <w:uiPriority w:val="37"/>
    <w:unhideWhenUsed/>
    <w:rsid w:val="00FA1EC1"/>
  </w:style>
  <w:style w:type="character" w:styleId="UnresolvedMention">
    <w:name w:val="Unresolved Mention"/>
    <w:basedOn w:val="DefaultParagraphFont"/>
    <w:uiPriority w:val="99"/>
    <w:semiHidden/>
    <w:unhideWhenUsed/>
    <w:rsid w:val="00446E80"/>
    <w:rPr>
      <w:color w:val="605E5C"/>
      <w:shd w:val="clear" w:color="auto" w:fill="E1DFDD"/>
    </w:rPr>
  </w:style>
  <w:style w:type="paragraph" w:styleId="IntenseQuote">
    <w:name w:val="Intense Quote"/>
    <w:basedOn w:val="Normal"/>
    <w:next w:val="Normal"/>
    <w:link w:val="IntenseQuoteChar"/>
    <w:uiPriority w:val="30"/>
    <w:qFormat/>
    <w:rsid w:val="008C6DDA"/>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C6DDA"/>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8C6DDA"/>
    <w:rPr>
      <w:b/>
      <w:bCs/>
      <w:i/>
      <w:iCs/>
      <w:caps w:val="0"/>
      <w:smallCaps w:val="0"/>
      <w:strike w:val="0"/>
      <w:dstrike w:val="0"/>
      <w:color w:val="2683C6" w:themeColor="accent2"/>
    </w:rPr>
  </w:style>
  <w:style w:type="character" w:customStyle="1" w:styleId="Heading5Char">
    <w:name w:val="Heading 5 Char"/>
    <w:basedOn w:val="DefaultParagraphFont"/>
    <w:link w:val="Heading5"/>
    <w:uiPriority w:val="9"/>
    <w:semiHidden/>
    <w:rsid w:val="008C6DDA"/>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8C6DDA"/>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8C6DDA"/>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8C6DDA"/>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8C6DDA"/>
    <w:rPr>
      <w:rFonts w:asciiTheme="majorHAnsi" w:eastAsiaTheme="majorEastAsia" w:hAnsiTheme="majorHAnsi" w:cstheme="majorBidi"/>
      <w:i/>
      <w:iCs/>
      <w:color w:val="134163" w:themeColor="accent2" w:themeShade="80"/>
      <w:sz w:val="22"/>
      <w:szCs w:val="22"/>
    </w:rPr>
  </w:style>
  <w:style w:type="paragraph" w:styleId="Title">
    <w:name w:val="Title"/>
    <w:basedOn w:val="Normal"/>
    <w:next w:val="Normal"/>
    <w:link w:val="TitleChar"/>
    <w:uiPriority w:val="10"/>
    <w:qFormat/>
    <w:rsid w:val="008C6DD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C6DD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C6DD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C6DDA"/>
    <w:rPr>
      <w:caps/>
      <w:color w:val="404040" w:themeColor="text1" w:themeTint="BF"/>
      <w:spacing w:val="20"/>
      <w:sz w:val="28"/>
      <w:szCs w:val="28"/>
    </w:rPr>
  </w:style>
  <w:style w:type="character" w:styleId="Strong">
    <w:name w:val="Strong"/>
    <w:basedOn w:val="DefaultParagraphFont"/>
    <w:uiPriority w:val="22"/>
    <w:qFormat/>
    <w:rsid w:val="008C6DDA"/>
    <w:rPr>
      <w:b/>
      <w:bCs/>
    </w:rPr>
  </w:style>
  <w:style w:type="character" w:styleId="Emphasis">
    <w:name w:val="Emphasis"/>
    <w:basedOn w:val="DefaultParagraphFont"/>
    <w:uiPriority w:val="20"/>
    <w:qFormat/>
    <w:rsid w:val="008C6DDA"/>
    <w:rPr>
      <w:i/>
      <w:iCs/>
      <w:color w:val="000000" w:themeColor="text1"/>
    </w:rPr>
  </w:style>
  <w:style w:type="paragraph" w:styleId="NoSpacing">
    <w:name w:val="No Spacing"/>
    <w:uiPriority w:val="1"/>
    <w:qFormat/>
    <w:rsid w:val="008C6DDA"/>
    <w:pPr>
      <w:spacing w:after="0" w:line="240" w:lineRule="auto"/>
    </w:pPr>
  </w:style>
  <w:style w:type="paragraph" w:styleId="Quote">
    <w:name w:val="Quote"/>
    <w:basedOn w:val="Normal"/>
    <w:next w:val="Normal"/>
    <w:link w:val="QuoteChar"/>
    <w:uiPriority w:val="29"/>
    <w:qFormat/>
    <w:rsid w:val="008C6DD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C6DDA"/>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8C6DDA"/>
    <w:rPr>
      <w:i/>
      <w:iCs/>
      <w:color w:val="595959" w:themeColor="text1" w:themeTint="A6"/>
    </w:rPr>
  </w:style>
  <w:style w:type="character" w:styleId="SubtleReference">
    <w:name w:val="Subtle Reference"/>
    <w:basedOn w:val="DefaultParagraphFont"/>
    <w:uiPriority w:val="31"/>
    <w:qFormat/>
    <w:rsid w:val="008C6DD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C6DDA"/>
    <w:rPr>
      <w:b/>
      <w:bCs/>
      <w:caps w:val="0"/>
      <w:smallCaps/>
      <w:color w:val="auto"/>
      <w:spacing w:val="0"/>
      <w:u w:val="single"/>
    </w:rPr>
  </w:style>
  <w:style w:type="character" w:styleId="BookTitle">
    <w:name w:val="Book Title"/>
    <w:basedOn w:val="DefaultParagraphFont"/>
    <w:uiPriority w:val="33"/>
    <w:qFormat/>
    <w:rsid w:val="008C6DDA"/>
    <w:rPr>
      <w:b/>
      <w:bCs/>
      <w:caps w:val="0"/>
      <w:smallCaps/>
      <w:spacing w:val="0"/>
    </w:rPr>
  </w:style>
  <w:style w:type="paragraph" w:styleId="FootnoteText">
    <w:name w:val="footnote text"/>
    <w:basedOn w:val="Normal"/>
    <w:link w:val="FootnoteTextChar"/>
    <w:uiPriority w:val="99"/>
    <w:semiHidden/>
    <w:unhideWhenUsed/>
    <w:rsid w:val="00E22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C34"/>
    <w:rPr>
      <w:sz w:val="20"/>
      <w:szCs w:val="20"/>
    </w:rPr>
  </w:style>
  <w:style w:type="character" w:styleId="FootnoteReference">
    <w:name w:val="footnote reference"/>
    <w:basedOn w:val="DefaultParagraphFont"/>
    <w:uiPriority w:val="99"/>
    <w:semiHidden/>
    <w:unhideWhenUsed/>
    <w:rsid w:val="00E22C34"/>
    <w:rPr>
      <w:vertAlign w:val="superscript"/>
    </w:rPr>
  </w:style>
  <w:style w:type="paragraph" w:styleId="Header">
    <w:name w:val="header"/>
    <w:basedOn w:val="Normal"/>
    <w:link w:val="HeaderChar"/>
    <w:uiPriority w:val="99"/>
    <w:unhideWhenUsed/>
    <w:rsid w:val="00FD19E3"/>
    <w:pPr>
      <w:tabs>
        <w:tab w:val="center" w:pos="4680"/>
        <w:tab w:val="right" w:pos="9360"/>
      </w:tabs>
      <w:spacing w:after="0" w:line="240" w:lineRule="auto"/>
    </w:pPr>
    <w:rPr>
      <w:rFonts w:cs="Times New Roman"/>
      <w:sz w:val="22"/>
      <w:szCs w:val="22"/>
    </w:rPr>
  </w:style>
  <w:style w:type="character" w:customStyle="1" w:styleId="HeaderChar">
    <w:name w:val="Header Char"/>
    <w:basedOn w:val="DefaultParagraphFont"/>
    <w:link w:val="Header"/>
    <w:uiPriority w:val="99"/>
    <w:rsid w:val="00FD19E3"/>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0683">
      <w:bodyDiv w:val="1"/>
      <w:marLeft w:val="0"/>
      <w:marRight w:val="0"/>
      <w:marTop w:val="0"/>
      <w:marBottom w:val="0"/>
      <w:divBdr>
        <w:top w:val="none" w:sz="0" w:space="0" w:color="auto"/>
        <w:left w:val="none" w:sz="0" w:space="0" w:color="auto"/>
        <w:bottom w:val="none" w:sz="0" w:space="0" w:color="auto"/>
        <w:right w:val="none" w:sz="0" w:space="0" w:color="auto"/>
      </w:divBdr>
    </w:div>
    <w:div w:id="276180779">
      <w:bodyDiv w:val="1"/>
      <w:marLeft w:val="0"/>
      <w:marRight w:val="0"/>
      <w:marTop w:val="0"/>
      <w:marBottom w:val="0"/>
      <w:divBdr>
        <w:top w:val="none" w:sz="0" w:space="0" w:color="auto"/>
        <w:left w:val="none" w:sz="0" w:space="0" w:color="auto"/>
        <w:bottom w:val="none" w:sz="0" w:space="0" w:color="auto"/>
        <w:right w:val="none" w:sz="0" w:space="0" w:color="auto"/>
      </w:divBdr>
    </w:div>
    <w:div w:id="641739052">
      <w:bodyDiv w:val="1"/>
      <w:marLeft w:val="0"/>
      <w:marRight w:val="0"/>
      <w:marTop w:val="0"/>
      <w:marBottom w:val="0"/>
      <w:divBdr>
        <w:top w:val="none" w:sz="0" w:space="0" w:color="auto"/>
        <w:left w:val="none" w:sz="0" w:space="0" w:color="auto"/>
        <w:bottom w:val="none" w:sz="0" w:space="0" w:color="auto"/>
        <w:right w:val="none" w:sz="0" w:space="0" w:color="auto"/>
      </w:divBdr>
      <w:divsChild>
        <w:div w:id="25983099">
          <w:marLeft w:val="547"/>
          <w:marRight w:val="0"/>
          <w:marTop w:val="154"/>
          <w:marBottom w:val="0"/>
          <w:divBdr>
            <w:top w:val="none" w:sz="0" w:space="0" w:color="auto"/>
            <w:left w:val="none" w:sz="0" w:space="0" w:color="auto"/>
            <w:bottom w:val="none" w:sz="0" w:space="0" w:color="auto"/>
            <w:right w:val="none" w:sz="0" w:space="0" w:color="auto"/>
          </w:divBdr>
        </w:div>
        <w:div w:id="1004626431">
          <w:marLeft w:val="547"/>
          <w:marRight w:val="0"/>
          <w:marTop w:val="154"/>
          <w:marBottom w:val="0"/>
          <w:divBdr>
            <w:top w:val="none" w:sz="0" w:space="0" w:color="auto"/>
            <w:left w:val="none" w:sz="0" w:space="0" w:color="auto"/>
            <w:bottom w:val="none" w:sz="0" w:space="0" w:color="auto"/>
            <w:right w:val="none" w:sz="0" w:space="0" w:color="auto"/>
          </w:divBdr>
        </w:div>
        <w:div w:id="1173954830">
          <w:marLeft w:val="547"/>
          <w:marRight w:val="0"/>
          <w:marTop w:val="154"/>
          <w:marBottom w:val="0"/>
          <w:divBdr>
            <w:top w:val="none" w:sz="0" w:space="0" w:color="auto"/>
            <w:left w:val="none" w:sz="0" w:space="0" w:color="auto"/>
            <w:bottom w:val="none" w:sz="0" w:space="0" w:color="auto"/>
            <w:right w:val="none" w:sz="0" w:space="0" w:color="auto"/>
          </w:divBdr>
        </w:div>
      </w:divsChild>
    </w:div>
    <w:div w:id="819469112">
      <w:bodyDiv w:val="1"/>
      <w:marLeft w:val="0"/>
      <w:marRight w:val="0"/>
      <w:marTop w:val="0"/>
      <w:marBottom w:val="0"/>
      <w:divBdr>
        <w:top w:val="none" w:sz="0" w:space="0" w:color="auto"/>
        <w:left w:val="none" w:sz="0" w:space="0" w:color="auto"/>
        <w:bottom w:val="none" w:sz="0" w:space="0" w:color="auto"/>
        <w:right w:val="none" w:sz="0" w:space="0" w:color="auto"/>
      </w:divBdr>
    </w:div>
    <w:div w:id="845482637">
      <w:bodyDiv w:val="1"/>
      <w:marLeft w:val="0"/>
      <w:marRight w:val="0"/>
      <w:marTop w:val="0"/>
      <w:marBottom w:val="0"/>
      <w:divBdr>
        <w:top w:val="none" w:sz="0" w:space="0" w:color="auto"/>
        <w:left w:val="none" w:sz="0" w:space="0" w:color="auto"/>
        <w:bottom w:val="none" w:sz="0" w:space="0" w:color="auto"/>
        <w:right w:val="none" w:sz="0" w:space="0" w:color="auto"/>
      </w:divBdr>
      <w:divsChild>
        <w:div w:id="35395992">
          <w:marLeft w:val="547"/>
          <w:marRight w:val="0"/>
          <w:marTop w:val="154"/>
          <w:marBottom w:val="0"/>
          <w:divBdr>
            <w:top w:val="none" w:sz="0" w:space="0" w:color="auto"/>
            <w:left w:val="none" w:sz="0" w:space="0" w:color="auto"/>
            <w:bottom w:val="none" w:sz="0" w:space="0" w:color="auto"/>
            <w:right w:val="none" w:sz="0" w:space="0" w:color="auto"/>
          </w:divBdr>
        </w:div>
        <w:div w:id="648246982">
          <w:marLeft w:val="547"/>
          <w:marRight w:val="0"/>
          <w:marTop w:val="154"/>
          <w:marBottom w:val="0"/>
          <w:divBdr>
            <w:top w:val="none" w:sz="0" w:space="0" w:color="auto"/>
            <w:left w:val="none" w:sz="0" w:space="0" w:color="auto"/>
            <w:bottom w:val="none" w:sz="0" w:space="0" w:color="auto"/>
            <w:right w:val="none" w:sz="0" w:space="0" w:color="auto"/>
          </w:divBdr>
        </w:div>
        <w:div w:id="14619737">
          <w:marLeft w:val="547"/>
          <w:marRight w:val="0"/>
          <w:marTop w:val="154"/>
          <w:marBottom w:val="0"/>
          <w:divBdr>
            <w:top w:val="none" w:sz="0" w:space="0" w:color="auto"/>
            <w:left w:val="none" w:sz="0" w:space="0" w:color="auto"/>
            <w:bottom w:val="none" w:sz="0" w:space="0" w:color="auto"/>
            <w:right w:val="none" w:sz="0" w:space="0" w:color="auto"/>
          </w:divBdr>
        </w:div>
      </w:divsChild>
    </w:div>
    <w:div w:id="1040546286">
      <w:bodyDiv w:val="1"/>
      <w:marLeft w:val="0"/>
      <w:marRight w:val="0"/>
      <w:marTop w:val="0"/>
      <w:marBottom w:val="0"/>
      <w:divBdr>
        <w:top w:val="none" w:sz="0" w:space="0" w:color="auto"/>
        <w:left w:val="none" w:sz="0" w:space="0" w:color="auto"/>
        <w:bottom w:val="none" w:sz="0" w:space="0" w:color="auto"/>
        <w:right w:val="none" w:sz="0" w:space="0" w:color="auto"/>
      </w:divBdr>
    </w:div>
    <w:div w:id="1158032436">
      <w:bodyDiv w:val="1"/>
      <w:marLeft w:val="0"/>
      <w:marRight w:val="0"/>
      <w:marTop w:val="0"/>
      <w:marBottom w:val="0"/>
      <w:divBdr>
        <w:top w:val="none" w:sz="0" w:space="0" w:color="auto"/>
        <w:left w:val="none" w:sz="0" w:space="0" w:color="auto"/>
        <w:bottom w:val="none" w:sz="0" w:space="0" w:color="auto"/>
        <w:right w:val="none" w:sz="0" w:space="0" w:color="auto"/>
      </w:divBdr>
    </w:div>
    <w:div w:id="1486242069">
      <w:bodyDiv w:val="1"/>
      <w:marLeft w:val="0"/>
      <w:marRight w:val="0"/>
      <w:marTop w:val="0"/>
      <w:marBottom w:val="0"/>
      <w:divBdr>
        <w:top w:val="none" w:sz="0" w:space="0" w:color="auto"/>
        <w:left w:val="none" w:sz="0" w:space="0" w:color="auto"/>
        <w:bottom w:val="none" w:sz="0" w:space="0" w:color="auto"/>
        <w:right w:val="none" w:sz="0" w:space="0" w:color="auto"/>
      </w:divBdr>
    </w:div>
    <w:div w:id="1504204504">
      <w:bodyDiv w:val="1"/>
      <w:marLeft w:val="0"/>
      <w:marRight w:val="0"/>
      <w:marTop w:val="0"/>
      <w:marBottom w:val="0"/>
      <w:divBdr>
        <w:top w:val="none" w:sz="0" w:space="0" w:color="auto"/>
        <w:left w:val="none" w:sz="0" w:space="0" w:color="auto"/>
        <w:bottom w:val="none" w:sz="0" w:space="0" w:color="auto"/>
        <w:right w:val="none" w:sz="0" w:space="0" w:color="auto"/>
      </w:divBdr>
    </w:div>
    <w:div w:id="1813135653">
      <w:bodyDiv w:val="1"/>
      <w:marLeft w:val="0"/>
      <w:marRight w:val="0"/>
      <w:marTop w:val="0"/>
      <w:marBottom w:val="0"/>
      <w:divBdr>
        <w:top w:val="none" w:sz="0" w:space="0" w:color="auto"/>
        <w:left w:val="none" w:sz="0" w:space="0" w:color="auto"/>
        <w:bottom w:val="none" w:sz="0" w:space="0" w:color="auto"/>
        <w:right w:val="none" w:sz="0" w:space="0" w:color="auto"/>
      </w:divBdr>
    </w:div>
    <w:div w:id="205318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BCFA05A6F446DCAD8A9E7C0E6A30AE"/>
        <w:category>
          <w:name w:val="General"/>
          <w:gallery w:val="placeholder"/>
        </w:category>
        <w:types>
          <w:type w:val="bbPlcHdr"/>
        </w:types>
        <w:behaviors>
          <w:behavior w:val="content"/>
        </w:behaviors>
        <w:guid w:val="{E33B52EE-DA91-4560-82F3-30C54462E59C}"/>
      </w:docPartPr>
      <w:docPartBody>
        <w:p w:rsidR="00000000" w:rsidRDefault="00771B5C" w:rsidP="00771B5C">
          <w:pPr>
            <w:pStyle w:val="A2BCFA05A6F446DCAD8A9E7C0E6A30AE"/>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5C"/>
    <w:rsid w:val="003B2CF3"/>
    <w:rsid w:val="003F3473"/>
    <w:rsid w:val="0077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CFA05A6F446DCAD8A9E7C0E6A30AE">
    <w:name w:val="A2BCFA05A6F446DCAD8A9E7C0E6A30AE"/>
    <w:rsid w:val="00771B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LTTH</b:Tag>
    <b:SourceType>Book</b:SourceType>
    <b:Guid>{4623A23C-5FA5-4D00-B0E4-5B37351C5AD3}</b:Guid>
    <b:Title>Preparing for the exam international information</b:Title>
    <b:Year>2019</b:Year>
    <b:City>TP Hồ Chí Minh</b:City>
    <b:Author>
      <b:Author>
        <b:NameList>
          <b:Person>
            <b:Last>HOC</b:Last>
            <b:First>LY</b:First>
            <b:Middle>TRAN THAI</b:Middle>
          </b:Person>
        </b:NameList>
      </b:Author>
    </b:Author>
    <b:LCID>vi-VN</b:LCID>
    <b:Publisher>HOCICT-Information and Communication Technogogies</b:Publisher>
    <b:URL>http://www.hocict.edu.vn</b:URL>
    <b:RefOrder>1</b:RefOrder>
  </b:Source>
</b:Sources>
</file>

<file path=customXml/itemProps1.xml><?xml version="1.0" encoding="utf-8"?>
<ds:datastoreItem xmlns:ds="http://schemas.openxmlformats.org/officeDocument/2006/customXml" ds:itemID="{4A1FE028-E944-465C-A82C-56025303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TRAN THAI HOC</dc:creator>
  <cp:lastModifiedBy>Nguyễn Thiện Phúc</cp:lastModifiedBy>
  <cp:revision>22</cp:revision>
  <dcterms:created xsi:type="dcterms:W3CDTF">2022-07-16T02:55:00Z</dcterms:created>
  <dcterms:modified xsi:type="dcterms:W3CDTF">2024-10-31T01:48:00Z</dcterms:modified>
</cp:coreProperties>
</file>